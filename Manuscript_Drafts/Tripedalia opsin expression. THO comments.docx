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C36C" w14:textId="77777777" w:rsidR="009270EC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604">
        <w:rPr>
          <w:rFonts w:ascii="Times New Roman" w:hAnsi="Times New Roman" w:cs="Times New Roman"/>
          <w:sz w:val="24"/>
          <w:szCs w:val="24"/>
        </w:rPr>
        <w:t xml:space="preserve">Expression of </w:t>
      </w:r>
      <w:r w:rsidR="00B355DD">
        <w:rPr>
          <w:rFonts w:ascii="Times New Roman" w:hAnsi="Times New Roman" w:cs="Times New Roman"/>
          <w:sz w:val="24"/>
          <w:szCs w:val="24"/>
        </w:rPr>
        <w:t xml:space="preserve">three </w:t>
      </w:r>
      <w:commentRangeStart w:id="0"/>
      <w:r w:rsidRPr="00724604">
        <w:rPr>
          <w:rFonts w:ascii="Times New Roman" w:hAnsi="Times New Roman" w:cs="Times New Roman"/>
          <w:sz w:val="24"/>
          <w:szCs w:val="24"/>
        </w:rPr>
        <w:t xml:space="preserve">novel </w:t>
      </w:r>
      <w:commentRangeEnd w:id="0"/>
      <w:r w:rsidR="001C5073">
        <w:rPr>
          <w:rStyle w:val="CommentReference"/>
        </w:rPr>
        <w:commentReference w:id="0"/>
      </w:r>
      <w:r w:rsidRPr="00724604">
        <w:rPr>
          <w:rFonts w:ascii="Times New Roman" w:hAnsi="Times New Roman" w:cs="Times New Roman"/>
          <w:sz w:val="24"/>
          <w:szCs w:val="24"/>
        </w:rPr>
        <w:t>opsin</w:t>
      </w:r>
      <w:r w:rsidR="00B355DD">
        <w:rPr>
          <w:rFonts w:ascii="Times New Roman" w:hAnsi="Times New Roman" w:cs="Times New Roman"/>
          <w:sz w:val="24"/>
          <w:szCs w:val="24"/>
        </w:rPr>
        <w:t>s</w:t>
      </w:r>
      <w:r w:rsidRPr="00724604">
        <w:rPr>
          <w:rFonts w:ascii="Times New Roman" w:hAnsi="Times New Roman" w:cs="Times New Roman"/>
          <w:sz w:val="24"/>
          <w:szCs w:val="24"/>
        </w:rPr>
        <w:t xml:space="preserve"> in the visual </w:t>
      </w:r>
      <w:r w:rsidR="00B355DD">
        <w:rPr>
          <w:rFonts w:ascii="Times New Roman" w:hAnsi="Times New Roman" w:cs="Times New Roman"/>
          <w:sz w:val="24"/>
          <w:szCs w:val="24"/>
        </w:rPr>
        <w:t xml:space="preserve">and nervous </w:t>
      </w:r>
      <w:r w:rsidRPr="00724604">
        <w:rPr>
          <w:rFonts w:ascii="Times New Roman" w:hAnsi="Times New Roman" w:cs="Times New Roman"/>
          <w:sz w:val="24"/>
          <w:szCs w:val="24"/>
        </w:rPr>
        <w:t xml:space="preserve">system of the box jellyfish </w:t>
      </w:r>
      <w:proofErr w:type="spellStart"/>
      <w:r w:rsidRPr="00724604">
        <w:rPr>
          <w:rFonts w:ascii="Times New Roman" w:hAnsi="Times New Roman" w:cs="Times New Roman"/>
          <w:i/>
          <w:sz w:val="24"/>
          <w:szCs w:val="24"/>
        </w:rPr>
        <w:t>Tripedalia</w:t>
      </w:r>
      <w:proofErr w:type="spellEnd"/>
      <w:r w:rsidRPr="007246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604">
        <w:rPr>
          <w:rFonts w:ascii="Times New Roman" w:hAnsi="Times New Roman" w:cs="Times New Roman"/>
          <w:i/>
          <w:sz w:val="24"/>
          <w:szCs w:val="24"/>
        </w:rPr>
        <w:t>cystophora</w:t>
      </w:r>
      <w:proofErr w:type="spellEnd"/>
    </w:p>
    <w:p w14:paraId="03F0CBB2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724604">
        <w:rPr>
          <w:rFonts w:ascii="Times New Roman" w:hAnsi="Times New Roman" w:cs="Times New Roman"/>
          <w:sz w:val="24"/>
          <w:szCs w:val="24"/>
          <w:lang w:val="da-DK"/>
        </w:rPr>
        <w:t>Anders Garm</w:t>
      </w:r>
      <w:r w:rsidRPr="00724604">
        <w:rPr>
          <w:rFonts w:ascii="Times New Roman" w:hAnsi="Times New Roman" w:cs="Times New Roman"/>
          <w:sz w:val="24"/>
          <w:szCs w:val="24"/>
          <w:vertAlign w:val="superscript"/>
          <w:lang w:val="da-DK"/>
        </w:rPr>
        <w:t>1</w:t>
      </w:r>
      <w:r w:rsidRPr="00724604">
        <w:rPr>
          <w:rFonts w:ascii="Times New Roman" w:hAnsi="Times New Roman" w:cs="Times New Roman"/>
          <w:sz w:val="24"/>
          <w:szCs w:val="24"/>
          <w:lang w:val="da-DK"/>
        </w:rPr>
        <w:t>, Jens-Erik Sværke</w:t>
      </w:r>
      <w:r w:rsidRPr="00724604">
        <w:rPr>
          <w:rFonts w:ascii="Times New Roman" w:hAnsi="Times New Roman" w:cs="Times New Roman"/>
          <w:sz w:val="24"/>
          <w:szCs w:val="24"/>
          <w:vertAlign w:val="superscript"/>
          <w:lang w:val="da-DK"/>
        </w:rPr>
        <w:t>1</w:t>
      </w:r>
      <w:r w:rsidRPr="00724604"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r w:rsidR="00724604" w:rsidRPr="00724604">
        <w:rPr>
          <w:rFonts w:ascii="Times New Roman" w:hAnsi="Times New Roman" w:cs="Times New Roman"/>
          <w:sz w:val="24"/>
          <w:szCs w:val="24"/>
          <w:lang w:val="da-DK"/>
        </w:rPr>
        <w:t>Daniella Gurska</w:t>
      </w:r>
      <w:r w:rsidR="00724604" w:rsidRPr="00724604">
        <w:rPr>
          <w:rFonts w:ascii="Times New Roman" w:hAnsi="Times New Roman" w:cs="Times New Roman"/>
          <w:sz w:val="24"/>
          <w:szCs w:val="24"/>
          <w:vertAlign w:val="superscript"/>
          <w:lang w:val="da-DK"/>
        </w:rPr>
        <w:t>1</w:t>
      </w:r>
      <w:r w:rsidR="00724604" w:rsidRPr="00724604">
        <w:rPr>
          <w:rFonts w:ascii="Times New Roman" w:hAnsi="Times New Roman" w:cs="Times New Roman"/>
          <w:sz w:val="24"/>
          <w:szCs w:val="24"/>
          <w:lang w:val="da-DK"/>
        </w:rPr>
        <w:t xml:space="preserve">, and </w:t>
      </w:r>
      <w:r w:rsidRPr="00724604">
        <w:rPr>
          <w:rFonts w:ascii="Times New Roman" w:hAnsi="Times New Roman" w:cs="Times New Roman"/>
          <w:sz w:val="24"/>
          <w:szCs w:val="24"/>
          <w:lang w:val="da-DK"/>
        </w:rPr>
        <w:t>Todd Oakley</w:t>
      </w:r>
      <w:r w:rsidRPr="00724604">
        <w:rPr>
          <w:rFonts w:ascii="Times New Roman" w:hAnsi="Times New Roman" w:cs="Times New Roman"/>
          <w:sz w:val="24"/>
          <w:szCs w:val="24"/>
          <w:vertAlign w:val="superscript"/>
          <w:lang w:val="da-DK"/>
        </w:rPr>
        <w:t>2</w:t>
      </w:r>
    </w:p>
    <w:p w14:paraId="47C32DC0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60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24604">
        <w:rPr>
          <w:rFonts w:ascii="Times New Roman" w:hAnsi="Times New Roman" w:cs="Times New Roman"/>
          <w:sz w:val="24"/>
          <w:szCs w:val="24"/>
        </w:rPr>
        <w:t xml:space="preserve"> Marine Biological section, University of Copenhagen, Denmark</w:t>
      </w:r>
    </w:p>
    <w:p w14:paraId="25BF0089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A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24604">
        <w:rPr>
          <w:rFonts w:ascii="Times New Roman" w:hAnsi="Times New Roman" w:cs="Times New Roman"/>
          <w:sz w:val="24"/>
          <w:szCs w:val="24"/>
        </w:rPr>
        <w:t xml:space="preserve"> Department of Biology, University of California Santa Barbara, USA</w:t>
      </w:r>
    </w:p>
    <w:p w14:paraId="2B843CD2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E0ED9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604">
        <w:rPr>
          <w:rFonts w:ascii="Times New Roman" w:hAnsi="Times New Roman" w:cs="Times New Roman"/>
          <w:sz w:val="24"/>
          <w:szCs w:val="24"/>
        </w:rPr>
        <w:t>Corresponding author:</w:t>
      </w:r>
    </w:p>
    <w:p w14:paraId="1B2C440C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604">
        <w:rPr>
          <w:rFonts w:ascii="Times New Roman" w:hAnsi="Times New Roman" w:cs="Times New Roman"/>
          <w:sz w:val="24"/>
          <w:szCs w:val="24"/>
        </w:rPr>
        <w:t xml:space="preserve">Anders </w:t>
      </w:r>
      <w:proofErr w:type="spellStart"/>
      <w:r w:rsidRPr="00724604">
        <w:rPr>
          <w:rFonts w:ascii="Times New Roman" w:hAnsi="Times New Roman" w:cs="Times New Roman"/>
          <w:sz w:val="24"/>
          <w:szCs w:val="24"/>
        </w:rPr>
        <w:t>Garm</w:t>
      </w:r>
      <w:proofErr w:type="spellEnd"/>
    </w:p>
    <w:p w14:paraId="0C3B3018" w14:textId="77777777" w:rsidR="00DD6B95" w:rsidRPr="00724604" w:rsidRDefault="001E614A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Marine Biological S</w:t>
      </w:r>
      <w:r w:rsidR="00DD6B95" w:rsidRPr="00724604">
        <w:rPr>
          <w:rFonts w:ascii="Times New Roman" w:hAnsi="Times New Roman" w:cs="Times New Roman"/>
          <w:sz w:val="24"/>
          <w:szCs w:val="24"/>
        </w:rPr>
        <w:t>ection</w:t>
      </w:r>
    </w:p>
    <w:p w14:paraId="55B0B0E1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604">
        <w:rPr>
          <w:rFonts w:ascii="Times New Roman" w:hAnsi="Times New Roman" w:cs="Times New Roman"/>
          <w:sz w:val="24"/>
          <w:szCs w:val="24"/>
        </w:rPr>
        <w:t>University of Copenhagen</w:t>
      </w:r>
    </w:p>
    <w:p w14:paraId="767E8F5C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4604">
        <w:rPr>
          <w:rFonts w:ascii="Times New Roman" w:hAnsi="Times New Roman" w:cs="Times New Roman"/>
          <w:sz w:val="24"/>
          <w:szCs w:val="24"/>
        </w:rPr>
        <w:t>Universitetsparken</w:t>
      </w:r>
      <w:proofErr w:type="spellEnd"/>
      <w:r w:rsidRPr="0072460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04EC4A4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604">
        <w:rPr>
          <w:rFonts w:ascii="Times New Roman" w:hAnsi="Times New Roman" w:cs="Times New Roman"/>
          <w:sz w:val="24"/>
          <w:szCs w:val="24"/>
        </w:rPr>
        <w:t>2100 Copenhagen Ø</w:t>
      </w:r>
    </w:p>
    <w:p w14:paraId="18DAAA1D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604">
        <w:rPr>
          <w:rFonts w:ascii="Times New Roman" w:hAnsi="Times New Roman" w:cs="Times New Roman"/>
          <w:sz w:val="24"/>
          <w:szCs w:val="24"/>
        </w:rPr>
        <w:t>+45 51827004</w:t>
      </w:r>
    </w:p>
    <w:p w14:paraId="17BCC89E" w14:textId="77777777" w:rsidR="00DD6B95" w:rsidRPr="00724604" w:rsidRDefault="003668BE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D6B95" w:rsidRPr="00724604">
          <w:rPr>
            <w:rStyle w:val="Hyperlink"/>
            <w:rFonts w:ascii="Times New Roman" w:hAnsi="Times New Roman" w:cs="Times New Roman"/>
            <w:sz w:val="24"/>
            <w:szCs w:val="24"/>
          </w:rPr>
          <w:t>algarm@bio.ku.dk</w:t>
        </w:r>
      </w:hyperlink>
    </w:p>
    <w:p w14:paraId="40692413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99BC1B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604">
        <w:rPr>
          <w:rFonts w:ascii="Times New Roman" w:hAnsi="Times New Roman" w:cs="Times New Roman"/>
          <w:sz w:val="24"/>
          <w:szCs w:val="24"/>
        </w:rPr>
        <w:t xml:space="preserve">Keywords: Photopigment, </w:t>
      </w:r>
      <w:proofErr w:type="spellStart"/>
      <w:r w:rsidRPr="00724604">
        <w:rPr>
          <w:rFonts w:ascii="Times New Roman" w:hAnsi="Times New Roman" w:cs="Times New Roman"/>
          <w:sz w:val="24"/>
          <w:szCs w:val="24"/>
        </w:rPr>
        <w:t>photoisomerase</w:t>
      </w:r>
      <w:proofErr w:type="spellEnd"/>
      <w:r w:rsidRPr="00724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604">
        <w:rPr>
          <w:rFonts w:ascii="Times New Roman" w:hAnsi="Times New Roman" w:cs="Times New Roman"/>
          <w:sz w:val="24"/>
          <w:szCs w:val="24"/>
        </w:rPr>
        <w:t>Cubozoa</w:t>
      </w:r>
      <w:proofErr w:type="spellEnd"/>
      <w:r w:rsidRPr="00724604">
        <w:rPr>
          <w:rFonts w:ascii="Times New Roman" w:hAnsi="Times New Roman" w:cs="Times New Roman"/>
          <w:sz w:val="24"/>
          <w:szCs w:val="24"/>
        </w:rPr>
        <w:t xml:space="preserve">, Cnidaria, vision, phototransduction </w:t>
      </w:r>
    </w:p>
    <w:p w14:paraId="50D20B0F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604">
        <w:rPr>
          <w:rFonts w:ascii="Times New Roman" w:hAnsi="Times New Roman" w:cs="Times New Roman"/>
          <w:sz w:val="24"/>
          <w:szCs w:val="24"/>
        </w:rPr>
        <w:br w:type="page"/>
      </w:r>
    </w:p>
    <w:p w14:paraId="24FF2195" w14:textId="77777777" w:rsidR="00DD6B95" w:rsidRPr="00004E19" w:rsidRDefault="00DD6B95" w:rsidP="000B54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4E19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6AB81084" w14:textId="77777777" w:rsidR="00DD6B95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604">
        <w:rPr>
          <w:rFonts w:ascii="Times New Roman" w:hAnsi="Times New Roman" w:cs="Times New Roman"/>
          <w:sz w:val="24"/>
          <w:szCs w:val="24"/>
        </w:rPr>
        <w:br w:type="page"/>
      </w:r>
    </w:p>
    <w:p w14:paraId="325E8B6B" w14:textId="77777777" w:rsidR="00DD6B95" w:rsidRPr="00004E19" w:rsidRDefault="00DD6B95" w:rsidP="000B54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4E19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70175E30" w14:textId="64D4E903" w:rsidR="005B125D" w:rsidRPr="00724604" w:rsidRDefault="00DD6B95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604">
        <w:rPr>
          <w:rFonts w:ascii="Times New Roman" w:hAnsi="Times New Roman" w:cs="Times New Roman"/>
          <w:sz w:val="24"/>
          <w:szCs w:val="24"/>
        </w:rPr>
        <w:t xml:space="preserve">Photoreceptive organs, eyes and ocelli, have arisen </w:t>
      </w:r>
      <w:del w:id="1" w:author="Microsoft Office User" w:date="2021-10-18T11:42:00Z">
        <w:r w:rsidRPr="00724604" w:rsidDel="001C5073">
          <w:rPr>
            <w:rFonts w:ascii="Times New Roman" w:hAnsi="Times New Roman" w:cs="Times New Roman"/>
            <w:sz w:val="24"/>
            <w:szCs w:val="24"/>
          </w:rPr>
          <w:delText xml:space="preserve">several </w:delText>
        </w:r>
      </w:del>
      <w:ins w:id="2" w:author="Microsoft Office User" w:date="2021-10-18T11:42:00Z">
        <w:r w:rsidR="001C5073">
          <w:rPr>
            <w:rFonts w:ascii="Times New Roman" w:hAnsi="Times New Roman" w:cs="Times New Roman"/>
            <w:sz w:val="24"/>
            <w:szCs w:val="24"/>
          </w:rPr>
          <w:t>many</w:t>
        </w:r>
        <w:r w:rsidR="001C5073" w:rsidRPr="0072460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724604">
        <w:rPr>
          <w:rFonts w:ascii="Times New Roman" w:hAnsi="Times New Roman" w:cs="Times New Roman"/>
          <w:sz w:val="24"/>
          <w:szCs w:val="24"/>
        </w:rPr>
        <w:t>times in</w:t>
      </w:r>
      <w:r w:rsidR="00B355DD">
        <w:rPr>
          <w:rFonts w:ascii="Times New Roman" w:hAnsi="Times New Roman" w:cs="Times New Roman"/>
          <w:sz w:val="24"/>
          <w:szCs w:val="24"/>
        </w:rPr>
        <w:t xml:space="preserve"> </w:t>
      </w:r>
      <w:ins w:id="3" w:author="Microsoft Office User" w:date="2021-10-18T11:44:00Z">
        <w:r w:rsidR="001C5073">
          <w:rPr>
            <w:rFonts w:ascii="Times New Roman" w:hAnsi="Times New Roman" w:cs="Times New Roman"/>
            <w:sz w:val="24"/>
            <w:szCs w:val="24"/>
          </w:rPr>
          <w:t xml:space="preserve">animal </w:t>
        </w:r>
      </w:ins>
      <w:r w:rsidR="00B355DD">
        <w:rPr>
          <w:rFonts w:ascii="Times New Roman" w:hAnsi="Times New Roman" w:cs="Times New Roman"/>
          <w:sz w:val="24"/>
          <w:szCs w:val="24"/>
        </w:rPr>
        <w:t xml:space="preserve">evolution </w:t>
      </w:r>
      <w:commentRangeStart w:id="4"/>
      <w:r w:rsidR="00B355DD">
        <w:rPr>
          <w:rFonts w:ascii="Times New Roman" w:hAnsi="Times New Roman" w:cs="Times New Roman"/>
          <w:sz w:val="24"/>
          <w:szCs w:val="24"/>
        </w:rPr>
        <w:t>and</w:t>
      </w:r>
      <w:commentRangeEnd w:id="4"/>
      <w:r w:rsidR="001C5073">
        <w:rPr>
          <w:rStyle w:val="CommentReference"/>
        </w:rPr>
        <w:commentReference w:id="4"/>
      </w:r>
      <w:r w:rsidR="00B355DD">
        <w:rPr>
          <w:rFonts w:ascii="Times New Roman" w:hAnsi="Times New Roman" w:cs="Times New Roman"/>
          <w:sz w:val="24"/>
          <w:szCs w:val="24"/>
        </w:rPr>
        <w:t xml:space="preserve"> recent data </w:t>
      </w:r>
      <w:r w:rsidRPr="00724604">
        <w:rPr>
          <w:rFonts w:ascii="Times New Roman" w:hAnsi="Times New Roman" w:cs="Times New Roman"/>
          <w:sz w:val="24"/>
          <w:szCs w:val="24"/>
        </w:rPr>
        <w:t>suggest that this has</w:t>
      </w:r>
      <w:r w:rsidR="00B355DD">
        <w:rPr>
          <w:rFonts w:ascii="Times New Roman" w:hAnsi="Times New Roman" w:cs="Times New Roman"/>
          <w:sz w:val="24"/>
          <w:szCs w:val="24"/>
        </w:rPr>
        <w:t xml:space="preserve"> even</w:t>
      </w:r>
      <w:r w:rsidRPr="00724604">
        <w:rPr>
          <w:rFonts w:ascii="Times New Roman" w:hAnsi="Times New Roman" w:cs="Times New Roman"/>
          <w:sz w:val="24"/>
          <w:szCs w:val="24"/>
        </w:rPr>
        <w:t xml:space="preserve"> happened at least </w:t>
      </w:r>
      <w:del w:id="5" w:author="Microsoft Office User" w:date="2021-10-18T11:43:00Z">
        <w:r w:rsidRPr="00724604" w:rsidDel="001C5073">
          <w:rPr>
            <w:rFonts w:ascii="Times New Roman" w:hAnsi="Times New Roman" w:cs="Times New Roman"/>
            <w:sz w:val="24"/>
            <w:szCs w:val="24"/>
          </w:rPr>
          <w:delText xml:space="preserve">seven </w:delText>
        </w:r>
      </w:del>
      <w:ins w:id="6" w:author="Microsoft Office User" w:date="2021-10-18T11:43:00Z">
        <w:r w:rsidR="001C5073">
          <w:rPr>
            <w:rFonts w:ascii="Times New Roman" w:hAnsi="Times New Roman" w:cs="Times New Roman"/>
            <w:sz w:val="24"/>
            <w:szCs w:val="24"/>
          </w:rPr>
          <w:t>nine</w:t>
        </w:r>
        <w:r w:rsidR="001C5073" w:rsidRPr="0072460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724604">
        <w:rPr>
          <w:rFonts w:ascii="Times New Roman" w:hAnsi="Times New Roman" w:cs="Times New Roman"/>
          <w:sz w:val="24"/>
          <w:szCs w:val="24"/>
        </w:rPr>
        <w:t xml:space="preserve">times within the cnidarian </w:t>
      </w:r>
      <w:r w:rsidR="00D07EBE">
        <w:rPr>
          <w:rFonts w:ascii="Times New Roman" w:hAnsi="Times New Roman" w:cs="Times New Roman"/>
          <w:sz w:val="24"/>
          <w:szCs w:val="24"/>
        </w:rPr>
        <w:t xml:space="preserve">phylum alone </w:t>
      </w:r>
      <w:commentRangeStart w:id="7"/>
      <w:r w:rsidR="00D07EBE">
        <w:rPr>
          <w:rFonts w:ascii="Times New Roman" w:hAnsi="Times New Roman" w:cs="Times New Roman"/>
          <w:sz w:val="24"/>
          <w:szCs w:val="24"/>
        </w:rPr>
        <w:fldChar w:fldCharType="begin"/>
      </w:r>
      <w:r w:rsidR="00D07EB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&lt;EndNote&gt;&lt;Cite&gt;&lt;Author&gt;Picciani&lt;/Author&gt;&lt;Year&gt;2018&lt;/Year&gt;&lt;RecNum&gt;990&lt;/RecNum&gt;&lt;DisplayText&gt;(Picciani et al., 2018)&lt;/DisplayText&gt;&lt;record&gt;&lt;rec-number&gt;990&lt;/rec-number&gt;&lt;foreign-keys&gt;&lt;key app="EN" db-id="teswsv5wdasvwbeaptvp5aa72vfwfe0wa59s" timestamp="1610289069"&gt;990&lt;/key&gt;&lt;/foreign-keys&gt;&lt;ref-type name="Journal Article"&gt;17&lt;/ref-type&gt;&lt;contributors&gt;&lt;authors&gt;&lt;author&gt;Picciani, N&lt;/author&gt;&lt;author&gt;Kerlin, J.R.&lt;/author&gt;&lt;author&gt;Sierra, N.&lt;/author&gt;&lt;author&gt;Swafford, A.J.M.&lt;/author&gt;&lt;author&gt;Ramirez, M.D.&lt;/author&gt;&lt;author&gt;Roberts, N.G.&lt;/author&gt;&lt;author&gt;Cannon, J.T.&lt;/author&gt;&lt;author&gt;Daly, M.&lt;/author&gt;&lt;author&gt;Oakley, T.H.&lt;/author&gt;&lt;/authors&gt;&lt;/contributors&gt;&lt;titles&gt;&lt;title&gt;Prolific Origination of Eyes in Cnidaria With Co-Option of Non-Visual Opsins&lt;/title&gt;&lt;secondary-title&gt;Current Biology&lt;/secondary-title&gt;&lt;/titles&gt;&lt;periodical&gt;&lt;full-title&gt;Current Biology&lt;/full-title&gt;&lt;/periodical&gt;&lt;pages&gt;2413-2419&lt;/pages&gt;&lt;volume&gt;28&lt;/volume&gt;&lt;reprint-edition&gt;In File&lt;/reprint-edition&gt;&lt;keywords&gt;&lt;keyword&gt;anthozoa&lt;/keyword&gt;&lt;keyword&gt;cnidaria&lt;/keyword&gt;&lt;keyword&gt;cubozoa&lt;/keyword&gt;&lt;keyword&gt;eye&lt;/keyword&gt;&lt;keyword&gt;hydrozoa&lt;/keyword&gt;&lt;keyword&gt;opsin&lt;/keyword&gt;&lt;keyword&gt;scyphozoa&lt;/keyword&gt;&lt;/keywords&gt;&lt;dates&gt;&lt;year&gt;2018&lt;/year&gt;&lt;pub-dates&gt;&lt;date&gt;2018&lt;/date&gt;&lt;/pub-dates&gt;&lt;/dates&gt;&lt;label&gt;1009&lt;/label&gt;&lt;urls&gt;&lt;/urls&gt;&lt;/record&gt;&lt;/Cite&gt;&lt;/EndNote&gt;</w:instrText>
      </w:r>
      <w:r w:rsidR="00D07EBE">
        <w:rPr>
          <w:rFonts w:ascii="Times New Roman" w:hAnsi="Times New Roman" w:cs="Times New Roman"/>
          <w:sz w:val="24"/>
          <w:szCs w:val="24"/>
        </w:rPr>
        <w:fldChar w:fldCharType="separate"/>
      </w:r>
      <w:r w:rsidR="00D07EBE">
        <w:rPr>
          <w:rFonts w:ascii="Times New Roman" w:hAnsi="Times New Roman" w:cs="Times New Roman"/>
          <w:noProof/>
          <w:sz w:val="24"/>
          <w:szCs w:val="24"/>
        </w:rPr>
        <w:t>(Picciani et al., 2018)</w:t>
      </w:r>
      <w:r w:rsidR="00D07EBE">
        <w:rPr>
          <w:rFonts w:ascii="Times New Roman" w:hAnsi="Times New Roman" w:cs="Times New Roman"/>
          <w:sz w:val="24"/>
          <w:szCs w:val="24"/>
        </w:rPr>
        <w:fldChar w:fldCharType="end"/>
      </w:r>
      <w:commentRangeEnd w:id="7"/>
      <w:r w:rsidR="001C5073">
        <w:rPr>
          <w:rStyle w:val="CommentReference"/>
        </w:rPr>
        <w:commentReference w:id="7"/>
      </w:r>
      <w:r w:rsidRPr="00724604">
        <w:rPr>
          <w:rFonts w:ascii="Times New Roman" w:hAnsi="Times New Roman" w:cs="Times New Roman"/>
          <w:sz w:val="24"/>
          <w:szCs w:val="24"/>
        </w:rPr>
        <w:t>. Still,</w:t>
      </w:r>
      <w:r w:rsidR="002843F0" w:rsidRPr="00724604">
        <w:rPr>
          <w:rFonts w:ascii="Times New Roman" w:hAnsi="Times New Roman" w:cs="Times New Roman"/>
          <w:sz w:val="24"/>
          <w:szCs w:val="24"/>
        </w:rPr>
        <w:t xml:space="preserve"> the existing</w:t>
      </w:r>
      <w:r w:rsidRPr="00724604">
        <w:rPr>
          <w:rFonts w:ascii="Times New Roman" w:hAnsi="Times New Roman" w:cs="Times New Roman"/>
          <w:sz w:val="24"/>
          <w:szCs w:val="24"/>
        </w:rPr>
        <w:t xml:space="preserve"> data </w:t>
      </w:r>
      <w:r w:rsidR="002843F0" w:rsidRPr="00724604">
        <w:rPr>
          <w:rFonts w:ascii="Times New Roman" w:hAnsi="Times New Roman" w:cs="Times New Roman"/>
          <w:sz w:val="24"/>
          <w:szCs w:val="24"/>
        </w:rPr>
        <w:t xml:space="preserve">has shown that in </w:t>
      </w:r>
      <w:del w:id="8" w:author="Microsoft Office User" w:date="2021-10-18T11:44:00Z">
        <w:r w:rsidR="002843F0" w:rsidRPr="00724604" w:rsidDel="001C5073">
          <w:rPr>
            <w:rFonts w:ascii="Times New Roman" w:hAnsi="Times New Roman" w:cs="Times New Roman"/>
            <w:sz w:val="24"/>
            <w:szCs w:val="24"/>
          </w:rPr>
          <w:delText>all case</w:delText>
        </w:r>
      </w:del>
      <w:ins w:id="9" w:author="Microsoft Office User" w:date="2021-10-18T11:44:00Z">
        <w:r w:rsidR="001C5073">
          <w:rPr>
            <w:rFonts w:ascii="Times New Roman" w:hAnsi="Times New Roman" w:cs="Times New Roman"/>
            <w:sz w:val="24"/>
            <w:szCs w:val="24"/>
          </w:rPr>
          <w:t>most cases</w:t>
        </w:r>
      </w:ins>
      <w:r w:rsidR="002843F0" w:rsidRPr="00724604">
        <w:rPr>
          <w:rFonts w:ascii="Times New Roman" w:hAnsi="Times New Roman" w:cs="Times New Roman"/>
          <w:sz w:val="24"/>
          <w:szCs w:val="24"/>
        </w:rPr>
        <w:t xml:space="preserve"> opsins are used as the photopigment initially harvesting the photons as a complex including a chromophore, which is most often </w:t>
      </w:r>
      <w:commentRangeStart w:id="10"/>
      <w:r w:rsidR="002843F0" w:rsidRPr="00724604">
        <w:rPr>
          <w:rFonts w:ascii="Times New Roman" w:hAnsi="Times New Roman" w:cs="Times New Roman"/>
          <w:sz w:val="24"/>
          <w:szCs w:val="24"/>
        </w:rPr>
        <w:t>retinal</w:t>
      </w:r>
      <w:commentRangeEnd w:id="10"/>
      <w:r w:rsidR="001C5073">
        <w:rPr>
          <w:rStyle w:val="CommentReference"/>
        </w:rPr>
        <w:commentReference w:id="10"/>
      </w:r>
      <w:r w:rsidR="00D07EBE">
        <w:rPr>
          <w:rFonts w:ascii="Times New Roman" w:hAnsi="Times New Roman" w:cs="Times New Roman"/>
          <w:sz w:val="24"/>
          <w:szCs w:val="24"/>
        </w:rPr>
        <w:t xml:space="preserve"> </w:t>
      </w:r>
      <w:r w:rsidR="00D07EBE">
        <w:rPr>
          <w:rFonts w:ascii="Times New Roman" w:hAnsi="Times New Roman" w:cs="Times New Roman"/>
          <w:sz w:val="24"/>
          <w:szCs w:val="24"/>
        </w:rPr>
        <w:fldChar w:fldCharType="begin"/>
      </w:r>
      <w:r w:rsidR="00D07EB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&lt;EndNote&gt;&lt;Cite&gt;&lt;Author&gt;Land&lt;/Author&gt;&lt;Year&gt;2012&lt;/Year&gt;&lt;RecNum&gt;310&lt;/RecNum&gt;&lt;DisplayText&gt;(Land and Nilsson, 2012)&lt;/DisplayText&gt;&lt;record&gt;&lt;rec-number&gt;310&lt;/rec-number&gt;&lt;foreign-keys&gt;&lt;key app="EN" db-id="teswsv5wdasvwbeaptvp5aa72vfwfe0wa59s" timestamp="1610289067"&gt;310&lt;/key&gt;&lt;/foreign-keys&gt;&lt;ref-type name="Book"&gt;6&lt;/ref-type&gt;&lt;contributors&gt;&lt;authors&gt;&lt;author&gt;Land, M.F.&lt;/author&gt;&lt;author&gt;Nilsson, D.E.&lt;/author&gt;&lt;/authors&gt;&lt;tertiary-authors&gt;&lt;author&gt;Willmer, P.&lt;/author&gt;&lt;author&gt;Norman, D.&lt;/author&gt;&lt;/tertiary-authors&gt;&lt;/contributors&gt;&lt;titles&gt;&lt;title&gt;Animal eyes&lt;/title&gt;&lt;/titles&gt;&lt;edition&gt;2nd&lt;/edition&gt;&lt;section&gt;1-221&lt;/section&gt;&lt;reprint-edition&gt;In File&lt;/reprint-edition&gt;&lt;keywords&gt;&lt;keyword&gt;eye&lt;/keyword&gt;&lt;/keywords&gt;&lt;dates&gt;&lt;year&gt;2012&lt;/year&gt;&lt;pub-dates&gt;&lt;date&gt;2012&lt;/date&gt;&lt;/pub-dates&gt;&lt;/dates&gt;&lt;pub-location&gt;Oxford&lt;/pub-location&gt;&lt;publisher&gt;Oxford University Press&lt;/publisher&gt;&lt;label&gt;318&lt;/label&gt;&lt;urls&gt;&lt;/urls&gt;&lt;/record&gt;&lt;/Cite&gt;&lt;/EndNote&gt;</w:instrText>
      </w:r>
      <w:r w:rsidR="00D07EBE">
        <w:rPr>
          <w:rFonts w:ascii="Times New Roman" w:hAnsi="Times New Roman" w:cs="Times New Roman"/>
          <w:sz w:val="24"/>
          <w:szCs w:val="24"/>
        </w:rPr>
        <w:fldChar w:fldCharType="separate"/>
      </w:r>
      <w:r w:rsidR="00D07EBE">
        <w:rPr>
          <w:rFonts w:ascii="Times New Roman" w:hAnsi="Times New Roman" w:cs="Times New Roman"/>
          <w:noProof/>
          <w:sz w:val="24"/>
          <w:szCs w:val="24"/>
        </w:rPr>
        <w:t>(Land and Nilsson, 2012)</w:t>
      </w:r>
      <w:r w:rsidR="00D07EBE">
        <w:rPr>
          <w:rFonts w:ascii="Times New Roman" w:hAnsi="Times New Roman" w:cs="Times New Roman"/>
          <w:sz w:val="24"/>
          <w:szCs w:val="24"/>
        </w:rPr>
        <w:fldChar w:fldCharType="end"/>
      </w:r>
      <w:r w:rsidR="002843F0" w:rsidRPr="00724604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1"/>
      <w:r w:rsidR="002843F0" w:rsidRPr="00724604">
        <w:rPr>
          <w:rFonts w:ascii="Times New Roman" w:hAnsi="Times New Roman" w:cs="Times New Roman"/>
          <w:sz w:val="24"/>
          <w:szCs w:val="24"/>
        </w:rPr>
        <w:t>This has resulted in two major clades of opsins used as photopigments, rhabdomeric and ciliary opsins</w:t>
      </w:r>
      <w:commentRangeEnd w:id="11"/>
      <w:r w:rsidR="001C5073">
        <w:rPr>
          <w:rStyle w:val="CommentReference"/>
        </w:rPr>
        <w:commentReference w:id="11"/>
      </w:r>
      <w:r w:rsidR="002843F0" w:rsidRPr="00724604">
        <w:rPr>
          <w:rFonts w:ascii="Times New Roman" w:hAnsi="Times New Roman" w:cs="Times New Roman"/>
          <w:sz w:val="24"/>
          <w:szCs w:val="24"/>
        </w:rPr>
        <w:t xml:space="preserve">, </w:t>
      </w:r>
      <w:r w:rsidR="001011A2" w:rsidRPr="00724604">
        <w:rPr>
          <w:rFonts w:ascii="Times New Roman" w:hAnsi="Times New Roman" w:cs="Times New Roman"/>
          <w:sz w:val="24"/>
          <w:szCs w:val="24"/>
        </w:rPr>
        <w:t>with their expression following the morphology of the photoreceptors</w:t>
      </w:r>
      <w:r w:rsidR="00D07EBE">
        <w:rPr>
          <w:rFonts w:ascii="Times New Roman" w:hAnsi="Times New Roman" w:cs="Times New Roman"/>
          <w:sz w:val="24"/>
          <w:szCs w:val="24"/>
        </w:rPr>
        <w:t xml:space="preserve"> </w:t>
      </w:r>
      <w:r w:rsidR="00D07EBE">
        <w:rPr>
          <w:rFonts w:ascii="Times New Roman" w:hAnsi="Times New Roman" w:cs="Times New Roman"/>
          <w:sz w:val="24"/>
          <w:szCs w:val="24"/>
        </w:rPr>
        <w:fldChar w:fldCharType="begin"/>
      </w:r>
      <w:r w:rsidR="00D07EB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&lt;EndNote&gt;&lt;Cite&gt;&lt;Author&gt;Shichida&lt;/Author&gt;&lt;Year&gt;2009&lt;/Year&gt;&lt;RecNum&gt;462&lt;/RecNum&gt;&lt;DisplayText&gt;(Shichida and Matsuyama, 2009)&lt;/DisplayText&gt;&lt;record&gt;&lt;rec-number&gt;462&lt;/rec-number&gt;&lt;foreign-keys&gt;&lt;key app="EN" db-id="teswsv5wdasvwbeaptvp5aa72vfwfe0wa59s" timestamp="1610289067"&gt;462&lt;/key&gt;&lt;/foreign-keys&gt;&lt;ref-type name="Journal Article"&gt;17&lt;/ref-type&gt;&lt;contributors&gt;&lt;authors&gt;&lt;author&gt;Shichida, Y.&lt;/author&gt;&lt;author&gt;Matsuyama, T.&lt;/author&gt;&lt;/authors&gt;&lt;/contributors&gt;&lt;titles&gt;&lt;title&gt;&lt;style face="normal" font="Times New Roman" size="100%"&gt;Evolution of opsins and phototransduction&lt;/style&gt;&lt;/title&gt;&lt;secondary-title&gt;Philosophical Transactions of the Royal Society London&lt;/secondary-title&gt;&lt;/titles&gt;&lt;periodical&gt;&lt;full-title&gt;Philosophical Transactions of the Royal Society London&lt;/full-title&gt;&lt;/periodical&gt;&lt;pages&gt;2881-2895&lt;/pages&gt;&lt;volume&gt;364&lt;/volume&gt;&lt;number&gt;1531&lt;/number&gt;&lt;reprint-edition&gt;Not in File&lt;/reprint-edition&gt;&lt;keywords&gt;&lt;keyword&gt;evolution&lt;/keyword&gt;&lt;keyword&gt;opsin&lt;/keyword&gt;&lt;/keywords&gt;&lt;dates&gt;&lt;year&gt;2009&lt;/year&gt;&lt;pub-dates&gt;&lt;date&gt;2009&lt;/date&gt;&lt;/pub-dates&gt;&lt;/dates&gt;&lt;label&gt;473&lt;/label&gt;&lt;urls&gt;&lt;/urls&gt;&lt;/record&gt;&lt;/Cite&gt;&lt;/EndNote&gt;</w:instrText>
      </w:r>
      <w:r w:rsidR="00D07EBE">
        <w:rPr>
          <w:rFonts w:ascii="Times New Roman" w:hAnsi="Times New Roman" w:cs="Times New Roman"/>
          <w:sz w:val="24"/>
          <w:szCs w:val="24"/>
        </w:rPr>
        <w:fldChar w:fldCharType="separate"/>
      </w:r>
      <w:r w:rsidR="00D07EBE">
        <w:rPr>
          <w:rFonts w:ascii="Times New Roman" w:hAnsi="Times New Roman" w:cs="Times New Roman"/>
          <w:noProof/>
          <w:sz w:val="24"/>
          <w:szCs w:val="24"/>
        </w:rPr>
        <w:t>(Shichida and Matsuyama, 2009)</w:t>
      </w:r>
      <w:r w:rsidR="00D07EBE">
        <w:rPr>
          <w:rFonts w:ascii="Times New Roman" w:hAnsi="Times New Roman" w:cs="Times New Roman"/>
          <w:sz w:val="24"/>
          <w:szCs w:val="24"/>
        </w:rPr>
        <w:fldChar w:fldCharType="end"/>
      </w:r>
      <w:r w:rsidR="001011A2" w:rsidRPr="00724604">
        <w:rPr>
          <w:rFonts w:ascii="Times New Roman" w:hAnsi="Times New Roman" w:cs="Times New Roman"/>
          <w:sz w:val="24"/>
          <w:szCs w:val="24"/>
        </w:rPr>
        <w:t xml:space="preserve">. Recently it has been shown that in rare cases another clade of opsins, </w:t>
      </w:r>
      <w:proofErr w:type="spellStart"/>
      <w:r w:rsidR="001011A2" w:rsidRPr="00724604">
        <w:rPr>
          <w:rFonts w:ascii="Times New Roman" w:hAnsi="Times New Roman" w:cs="Times New Roman"/>
          <w:sz w:val="24"/>
          <w:szCs w:val="24"/>
        </w:rPr>
        <w:t>xenopsins</w:t>
      </w:r>
      <w:proofErr w:type="spellEnd"/>
      <w:r w:rsidR="001011A2" w:rsidRPr="00724604">
        <w:rPr>
          <w:rFonts w:ascii="Times New Roman" w:hAnsi="Times New Roman" w:cs="Times New Roman"/>
          <w:sz w:val="24"/>
          <w:szCs w:val="24"/>
        </w:rPr>
        <w:t>, are used as photopigments</w:t>
      </w:r>
      <w:r w:rsidR="00D07EBE">
        <w:rPr>
          <w:rFonts w:ascii="Times New Roman" w:hAnsi="Times New Roman" w:cs="Times New Roman"/>
          <w:sz w:val="24"/>
          <w:szCs w:val="24"/>
        </w:rPr>
        <w:t xml:space="preserve"> </w:t>
      </w:r>
      <w:r w:rsidR="00D07EBE">
        <w:rPr>
          <w:rFonts w:ascii="Times New Roman" w:hAnsi="Times New Roman" w:cs="Times New Roman"/>
          <w:sz w:val="24"/>
          <w:szCs w:val="24"/>
        </w:rPr>
        <w:fldChar w:fldCharType="begin"/>
      </w:r>
      <w:r w:rsidR="00D07EB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&lt;EndNote&gt;&lt;Cite&gt;&lt;Author&gt;Vöcking&lt;/Author&gt;&lt;Year&gt;2017&lt;/Year&gt;&lt;RecNum&gt;1037&lt;/RecNum&gt;&lt;DisplayText&gt;(Döring et al., 2020; Vöcking et al., 2017)&lt;/DisplayText&gt;&lt;record&gt;&lt;rec-number&gt;1037&lt;/rec-number&gt;&lt;foreign-keys&gt;&lt;key app="EN" db-id="teswsv5wdasvwbeaptvp5aa72vfwfe0wa59s" timestamp="1613047136"&gt;1037&lt;/key&gt;&lt;/foreign-keys&gt;&lt;ref-type name="Journal Article"&gt;17&lt;/ref-type&gt;&lt;contributors&gt;&lt;authors&gt;&lt;author&gt;Vöcking, O&lt;/author&gt;&lt;author&gt;Kourtesis, I&lt;/author&gt;&lt;author&gt;Tumu, S.C.&lt;/author&gt;&lt;author&gt;Hausen, H.&lt;/author&gt;&lt;/authors&gt;&lt;/contributors&gt;&lt;titles&gt;&lt;title&gt;Co-expression of xenopsin and rhabdomeric opsin in photoreceptors bearing microvilli and cilia&lt;/title&gt;&lt;secondary-title&gt;eLife&lt;/secondary-title&gt;&lt;/titles&gt;&lt;periodical&gt;&lt;full-title&gt;eLife&lt;/full-title&gt;&lt;/periodical&gt;&lt;volume&gt;6:e23435&lt;/volume&gt;&lt;section&gt;doi.org/10.7554/eLife.23435.001&lt;/section&gt;&lt;dates&gt;&lt;year&gt;2017&lt;/year&gt;&lt;/dates&gt;&lt;urls&gt;&lt;/urls&gt;&lt;/record&gt;&lt;/Cite&gt;&lt;Cite&gt;&lt;Author&gt;Döring&lt;/Author&gt;&lt;Year&gt;2020&lt;/Year&gt;&lt;RecNum&gt;1038&lt;/RecNum&gt;&lt;record&gt;&lt;rec-number&gt;1038&lt;/rec-number&gt;&lt;foreign-keys&gt;&lt;key app="EN" db-id="teswsv5wdasvwbeaptvp5aa72vfwfe0wa59s" timestamp="1613048307"&gt;1038&lt;/key&gt;&lt;/foreign-keys&gt;&lt;ref-type name="Journal Article"&gt;17&lt;/ref-type&gt;&lt;contributors&gt;&lt;authors&gt;&lt;author&gt;Döring, C.C.&lt;/author&gt;&lt;author&gt;Kumer, S&lt;/author&gt;&lt;author&gt;Tumu, S.C.&lt;/author&gt;&lt;author&gt;Kourtesis, I&lt;/author&gt;&lt;author&gt;Hausen, H.&lt;/author&gt;&lt;/authors&gt;&lt;/contributors&gt;&lt;titles&gt;&lt;title&gt;The visual pigment xenopsin is widespread in protostome eyes and impacts the view on eye evolution&lt;/title&gt;&lt;secondary-title&gt;eLife&lt;/secondary-title&gt;&lt;/titles&gt;&lt;periodical&gt;&lt;full-title&gt;eLife&lt;/full-title&gt;&lt;/periodical&gt;&lt;pages&gt;DOI: 10.7554/eLife.55193&lt;/pages&gt;&lt;volume&gt;9:e55193&lt;/volume&gt;&lt;dates&gt;&lt;year&gt;2020&lt;/year&gt;&lt;/dates&gt;&lt;urls&gt;&lt;/urls&gt;&lt;/record&gt;&lt;/Cite&gt;&lt;/EndNote&gt;</w:instrText>
      </w:r>
      <w:r w:rsidR="00D07EBE">
        <w:rPr>
          <w:rFonts w:ascii="Times New Roman" w:hAnsi="Times New Roman" w:cs="Times New Roman"/>
          <w:sz w:val="24"/>
          <w:szCs w:val="24"/>
        </w:rPr>
        <w:fldChar w:fldCharType="separate"/>
      </w:r>
      <w:r w:rsidR="00D07EBE">
        <w:rPr>
          <w:rFonts w:ascii="Times New Roman" w:hAnsi="Times New Roman" w:cs="Times New Roman"/>
          <w:noProof/>
          <w:sz w:val="24"/>
          <w:szCs w:val="24"/>
        </w:rPr>
        <w:t>(Döring et al., 2020; Vöcking et al., 2017)</w:t>
      </w:r>
      <w:r w:rsidR="00D07EBE">
        <w:rPr>
          <w:rFonts w:ascii="Times New Roman" w:hAnsi="Times New Roman" w:cs="Times New Roman"/>
          <w:sz w:val="24"/>
          <w:szCs w:val="24"/>
        </w:rPr>
        <w:fldChar w:fldCharType="end"/>
      </w:r>
      <w:r w:rsidR="001011A2" w:rsidRPr="00724604">
        <w:rPr>
          <w:rFonts w:ascii="Times New Roman" w:hAnsi="Times New Roman" w:cs="Times New Roman"/>
          <w:sz w:val="24"/>
          <w:szCs w:val="24"/>
        </w:rPr>
        <w:t xml:space="preserve">. Yet other opsins, </w:t>
      </w:r>
      <w:proofErr w:type="spellStart"/>
      <w:r w:rsidR="001011A2" w:rsidRPr="00724604">
        <w:rPr>
          <w:rFonts w:ascii="Times New Roman" w:hAnsi="Times New Roman" w:cs="Times New Roman"/>
          <w:sz w:val="24"/>
          <w:szCs w:val="24"/>
        </w:rPr>
        <w:t>Peropsins</w:t>
      </w:r>
      <w:proofErr w:type="spellEnd"/>
      <w:r w:rsidR="001011A2" w:rsidRPr="00724604">
        <w:rPr>
          <w:rFonts w:ascii="Times New Roman" w:hAnsi="Times New Roman" w:cs="Times New Roman"/>
          <w:sz w:val="24"/>
          <w:szCs w:val="24"/>
        </w:rPr>
        <w:t xml:space="preserve"> and RGR opsins, are not directly involved in light absorption but work as </w:t>
      </w:r>
      <w:proofErr w:type="spellStart"/>
      <w:r w:rsidR="001011A2" w:rsidRPr="00724604">
        <w:rPr>
          <w:rFonts w:ascii="Times New Roman" w:hAnsi="Times New Roman" w:cs="Times New Roman"/>
          <w:sz w:val="24"/>
          <w:szCs w:val="24"/>
        </w:rPr>
        <w:t>photoisomerases</w:t>
      </w:r>
      <w:proofErr w:type="spellEnd"/>
      <w:r w:rsidR="001011A2" w:rsidRPr="00724604">
        <w:rPr>
          <w:rFonts w:ascii="Times New Roman" w:hAnsi="Times New Roman" w:cs="Times New Roman"/>
          <w:sz w:val="24"/>
          <w:szCs w:val="24"/>
        </w:rPr>
        <w:t xml:space="preserve"> in vertebrate ciliary photoreceptors reactivating the opsin-retinal complex. In rhabdomeric photoceptors light absorption does not lead to full dissociation of retinal but to a </w:t>
      </w:r>
      <w:proofErr w:type="spellStart"/>
      <w:r w:rsidR="001011A2" w:rsidRPr="00724604">
        <w:rPr>
          <w:rFonts w:ascii="Times New Roman" w:hAnsi="Times New Roman" w:cs="Times New Roman"/>
          <w:sz w:val="24"/>
          <w:szCs w:val="24"/>
        </w:rPr>
        <w:t>metarhodopsin</w:t>
      </w:r>
      <w:proofErr w:type="spellEnd"/>
      <w:r w:rsidR="001011A2" w:rsidRPr="00724604">
        <w:rPr>
          <w:rFonts w:ascii="Times New Roman" w:hAnsi="Times New Roman" w:cs="Times New Roman"/>
          <w:sz w:val="24"/>
          <w:szCs w:val="24"/>
        </w:rPr>
        <w:t xml:space="preserve"> complex</w:t>
      </w:r>
      <w:r w:rsidR="005B125D" w:rsidRPr="00724604">
        <w:rPr>
          <w:rFonts w:ascii="Times New Roman" w:hAnsi="Times New Roman" w:cs="Times New Roman"/>
          <w:sz w:val="24"/>
          <w:szCs w:val="24"/>
        </w:rPr>
        <w:t>, which is reactiv</w:t>
      </w:r>
      <w:r w:rsidR="00061C06" w:rsidRPr="00724604">
        <w:rPr>
          <w:rFonts w:ascii="Times New Roman" w:hAnsi="Times New Roman" w:cs="Times New Roman"/>
          <w:sz w:val="24"/>
          <w:szCs w:val="24"/>
        </w:rPr>
        <w:t>at</w:t>
      </w:r>
      <w:r w:rsidR="005B125D" w:rsidRPr="00724604">
        <w:rPr>
          <w:rFonts w:ascii="Times New Roman" w:hAnsi="Times New Roman" w:cs="Times New Roman"/>
          <w:sz w:val="24"/>
          <w:szCs w:val="24"/>
        </w:rPr>
        <w:t xml:space="preserve">ed through absorption of a second photon. </w:t>
      </w:r>
    </w:p>
    <w:p w14:paraId="4B853ADE" w14:textId="77777777" w:rsidR="00061C06" w:rsidRPr="00724604" w:rsidRDefault="005B125D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604">
        <w:rPr>
          <w:rFonts w:ascii="Times New Roman" w:hAnsi="Times New Roman" w:cs="Times New Roman"/>
          <w:sz w:val="24"/>
          <w:szCs w:val="24"/>
        </w:rPr>
        <w:tab/>
        <w:t>In cnidarians little</w:t>
      </w:r>
      <w:r w:rsidR="00061C06" w:rsidRPr="00724604">
        <w:rPr>
          <w:rFonts w:ascii="Times New Roman" w:hAnsi="Times New Roman" w:cs="Times New Roman"/>
          <w:sz w:val="24"/>
          <w:szCs w:val="24"/>
        </w:rPr>
        <w:t xml:space="preserve"> experimental data</w:t>
      </w:r>
      <w:r w:rsidRPr="00724604">
        <w:rPr>
          <w:rFonts w:ascii="Times New Roman" w:hAnsi="Times New Roman" w:cs="Times New Roman"/>
          <w:sz w:val="24"/>
          <w:szCs w:val="24"/>
        </w:rPr>
        <w:t xml:space="preserve"> are available about</w:t>
      </w:r>
      <w:r w:rsidR="001011A2" w:rsidRPr="00724604">
        <w:rPr>
          <w:rFonts w:ascii="Times New Roman" w:hAnsi="Times New Roman" w:cs="Times New Roman"/>
          <w:sz w:val="24"/>
          <w:szCs w:val="24"/>
        </w:rPr>
        <w:t xml:space="preserve"> </w:t>
      </w:r>
      <w:r w:rsidR="00061C06" w:rsidRPr="00724604">
        <w:rPr>
          <w:rFonts w:ascii="Times New Roman" w:hAnsi="Times New Roman" w:cs="Times New Roman"/>
          <w:sz w:val="24"/>
          <w:szCs w:val="24"/>
        </w:rPr>
        <w:t>the details of the phototransduction, but molecular studies have found many of the putatively involved components</w:t>
      </w:r>
      <w:r w:rsidR="00D07EBE">
        <w:rPr>
          <w:rFonts w:ascii="Times New Roman" w:hAnsi="Times New Roman" w:cs="Times New Roman"/>
          <w:sz w:val="24"/>
          <w:szCs w:val="24"/>
        </w:rPr>
        <w:t xml:space="preserve"> </w:t>
      </w:r>
      <w:r w:rsidR="00D07EBE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PEVuZE5vdGU+PENpdGU+PEF1dGhvcj5Lb3lhbmFnaTwvQXV0aG9yPjxZZWFyPjIwMDg8L1llYXI+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</w:fldData>
        </w:fldChar>
      </w:r>
      <w:r w:rsidR="00D07EBE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D07EBE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PEVuZE5vdGU+PENpdGU+PEF1dGhvcj5Lb3lhbmFnaTwvQXV0aG9yPjxZZWFyPjIwMDg8L1llYXI+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</w:fldData>
        </w:fldChar>
      </w:r>
      <w:r w:rsidR="00D07EBE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D07EBE">
        <w:rPr>
          <w:rFonts w:ascii="Times New Roman" w:hAnsi="Times New Roman" w:cs="Times New Roman"/>
          <w:sz w:val="24"/>
          <w:szCs w:val="24"/>
        </w:rPr>
      </w:r>
      <w:r w:rsidR="00D07EBE">
        <w:rPr>
          <w:rFonts w:ascii="Times New Roman" w:hAnsi="Times New Roman" w:cs="Times New Roman"/>
          <w:sz w:val="24"/>
          <w:szCs w:val="24"/>
        </w:rPr>
        <w:fldChar w:fldCharType="end"/>
      </w:r>
      <w:r w:rsidR="00D07EBE">
        <w:rPr>
          <w:rFonts w:ascii="Times New Roman" w:hAnsi="Times New Roman" w:cs="Times New Roman"/>
          <w:sz w:val="24"/>
          <w:szCs w:val="24"/>
        </w:rPr>
      </w:r>
      <w:r w:rsidR="00D07EBE">
        <w:rPr>
          <w:rFonts w:ascii="Times New Roman" w:hAnsi="Times New Roman" w:cs="Times New Roman"/>
          <w:sz w:val="24"/>
          <w:szCs w:val="24"/>
        </w:rPr>
        <w:fldChar w:fldCharType="separate"/>
      </w:r>
      <w:r w:rsidR="00D07EBE">
        <w:rPr>
          <w:rFonts w:ascii="Times New Roman" w:hAnsi="Times New Roman" w:cs="Times New Roman"/>
          <w:noProof/>
          <w:sz w:val="24"/>
          <w:szCs w:val="24"/>
        </w:rPr>
        <w:t>(Koyanagi et al., 2008; Michaela et al., 2015; Picciani et al., 2018)</w:t>
      </w:r>
      <w:r w:rsidR="00D07EBE">
        <w:rPr>
          <w:rFonts w:ascii="Times New Roman" w:hAnsi="Times New Roman" w:cs="Times New Roman"/>
          <w:sz w:val="24"/>
          <w:szCs w:val="24"/>
        </w:rPr>
        <w:fldChar w:fldCharType="end"/>
      </w:r>
      <w:r w:rsidR="00061C06" w:rsidRPr="00724604">
        <w:rPr>
          <w:rFonts w:ascii="Times New Roman" w:hAnsi="Times New Roman" w:cs="Times New Roman"/>
          <w:sz w:val="24"/>
          <w:szCs w:val="24"/>
        </w:rPr>
        <w:t xml:space="preserve">. Opsin genes have been identified in all examined cnidarian classes and especially in hydrozoans they are present in high numbers. In </w:t>
      </w:r>
      <w:proofErr w:type="spellStart"/>
      <w:r w:rsidR="00186C69" w:rsidRPr="00B355DD">
        <w:rPr>
          <w:rFonts w:ascii="Times New Roman" w:hAnsi="Times New Roman" w:cs="Times New Roman"/>
          <w:i/>
          <w:sz w:val="24"/>
          <w:szCs w:val="24"/>
        </w:rPr>
        <w:t>Cladonema</w:t>
      </w:r>
      <w:proofErr w:type="spellEnd"/>
      <w:r w:rsidR="00192B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92B95">
        <w:rPr>
          <w:rFonts w:ascii="Times New Roman" w:hAnsi="Times New Roman" w:cs="Times New Roman"/>
          <w:i/>
          <w:sz w:val="24"/>
          <w:szCs w:val="24"/>
        </w:rPr>
        <w:t>radiatum</w:t>
      </w:r>
      <w:proofErr w:type="spellEnd"/>
      <w:r w:rsidR="00186C69">
        <w:rPr>
          <w:rFonts w:ascii="Times New Roman" w:hAnsi="Times New Roman" w:cs="Times New Roman"/>
          <w:sz w:val="24"/>
          <w:szCs w:val="24"/>
        </w:rPr>
        <w:t xml:space="preserve"> </w:t>
      </w:r>
      <w:r w:rsidR="00192B95">
        <w:rPr>
          <w:rFonts w:ascii="Times New Roman" w:hAnsi="Times New Roman" w:cs="Times New Roman"/>
          <w:sz w:val="24"/>
          <w:szCs w:val="24"/>
        </w:rPr>
        <w:t xml:space="preserve">18 opsin genes were found but in Hydra vulgaris it was as many as 42 </w:t>
      </w:r>
      <w:r w:rsidR="00192B95">
        <w:rPr>
          <w:rFonts w:ascii="Times New Roman" w:hAnsi="Times New Roman" w:cs="Times New Roman"/>
          <w:sz w:val="24"/>
          <w:szCs w:val="24"/>
        </w:rPr>
        <w:fldChar w:fldCharType="begin"/>
      </w:r>
      <w:r w:rsidR="00192B9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&lt;EndNote&gt;&lt;Cite&gt;&lt;Author&gt;Suga&lt;/Author&gt;&lt;Year&gt;2008&lt;/Year&gt;&lt;RecNum&gt;371&lt;/RecNum&gt;&lt;DisplayText&gt;(Macias-Munez et al., 2019; Suga et al., 2008)&lt;/DisplayText&gt;&lt;record&gt;&lt;rec-number&gt;371&lt;/rec-number&gt;&lt;foreign-keys&gt;&lt;key app="EN" db-id="teswsv5wdasvwbeaptvp5aa72vfwfe0wa59s" timestamp="1610289067"&gt;371&lt;/key&gt;&lt;/foreign-keys&gt;&lt;ref-type name="Journal Article"&gt;17&lt;/ref-type&gt;&lt;contributors&gt;&lt;authors&gt;&lt;author&gt;Suga, H.&lt;/author&gt;&lt;author&gt;Schmid, V.&lt;/author&gt;&lt;author&gt;Gehring, W.J.&lt;/author&gt;&lt;/authors&gt;&lt;/contributors&gt;&lt;titles&gt;&lt;title&gt;Evolution and functional diversity of jellyfish opsins&lt;/title&gt;&lt;secondary-title&gt;Current Biology&lt;/secondary-title&gt;&lt;/titles&gt;&lt;periodical&gt;&lt;full-title&gt;Current Biology&lt;/full-title&gt;&lt;/periodical&gt;&lt;pages&gt;51-55&lt;/pages&gt;&lt;volume&gt;18&lt;/volume&gt;&lt;reprint-edition&gt;In File&lt;/reprint-edition&gt;&lt;keywords&gt;&lt;keyword&gt;evolution&lt;/keyword&gt;&lt;keyword&gt;molecules&lt;/keyword&gt;&lt;keyword&gt;opsin&lt;/keyword&gt;&lt;/keywords&gt;&lt;dates&gt;&lt;year&gt;2008&lt;/year&gt;&lt;pub-dates&gt;&lt;date&gt;2008&lt;/date&gt;&lt;/pub-dates&gt;&lt;/dates&gt;&lt;label&gt;380&lt;/label&gt;&lt;urls&gt;&lt;/urls&gt;&lt;/record&gt;&lt;/Cite&gt;&lt;Cite&gt;&lt;Author&gt;Macias-Munez&lt;/Author&gt;&lt;Year&gt;2019&lt;/Year&gt;&lt;RecNum&gt;1068&lt;/RecNum&gt;&lt;record&gt;&lt;rec-number&gt;1068&lt;/rec-number&gt;&lt;foreign-keys&gt;&lt;key app="EN" db-id="teswsv5wdasvwbeaptvp5aa72vfwfe0wa59s" timestamp="1634211101"&gt;1068&lt;/key&gt;&lt;/foreign-keys&gt;&lt;ref-type name="Journal Article"&gt;17&lt;/ref-type&gt;&lt;contributors&gt;&lt;authors&gt;&lt;author&gt;Macias-Munez, A&lt;/author&gt;&lt;author&gt;Murad, R&lt;/author&gt;&lt;author&gt;Mortazavi, A&lt;/author&gt;&lt;/authors&gt;&lt;/contributors&gt;&lt;titles&gt;&lt;title&gt;&lt;style face="normal" font="default" size="100%"&gt;Molecular evolution and expression of opsin genes in &lt;/style&gt;&lt;style face="italic" font="default" size="100%"&gt;Hydra vulgaris&lt;/style&gt;&lt;/title&gt;&lt;secondary-title&gt;BMC genomics&lt;/secondary-title&gt;&lt;/titles&gt;&lt;periodical&gt;&lt;full-title&gt;BMC genomics&lt;/full-title&gt;&lt;/periodical&gt;&lt;pages&gt;1-19&lt;/pages&gt;&lt;volume&gt;20&lt;/volume&gt;&lt;section&gt;doi.org/10.1186/s12864-019-6349-y&lt;/section&gt;&lt;dates&gt;&lt;year&gt;2019&lt;/year&gt;&lt;/dates&gt;&lt;urls&gt;&lt;/urls&gt;&lt;/record&gt;&lt;/Cite&gt;&lt;/EndNote&gt;</w:instrText>
      </w:r>
      <w:r w:rsidR="00192B95">
        <w:rPr>
          <w:rFonts w:ascii="Times New Roman" w:hAnsi="Times New Roman" w:cs="Times New Roman"/>
          <w:sz w:val="24"/>
          <w:szCs w:val="24"/>
        </w:rPr>
        <w:fldChar w:fldCharType="separate"/>
      </w:r>
      <w:r w:rsidR="00192B95">
        <w:rPr>
          <w:rFonts w:ascii="Times New Roman" w:hAnsi="Times New Roman" w:cs="Times New Roman"/>
          <w:noProof/>
          <w:sz w:val="24"/>
          <w:szCs w:val="24"/>
        </w:rPr>
        <w:t>(Macias-Munez et al., 2019; Suga et al., 2008)</w:t>
      </w:r>
      <w:r w:rsidR="00192B95">
        <w:rPr>
          <w:rFonts w:ascii="Times New Roman" w:hAnsi="Times New Roman" w:cs="Times New Roman"/>
          <w:sz w:val="24"/>
          <w:szCs w:val="24"/>
        </w:rPr>
        <w:fldChar w:fldCharType="end"/>
      </w:r>
      <w:r w:rsidR="00186C69">
        <w:rPr>
          <w:rFonts w:ascii="Times New Roman" w:hAnsi="Times New Roman" w:cs="Times New Roman"/>
          <w:sz w:val="24"/>
          <w:szCs w:val="24"/>
        </w:rPr>
        <w:t>. These many opsins are expressed in basically all body parts but experimental evidence for their functional significance is lacking almost all cases.</w:t>
      </w:r>
      <w:r w:rsidR="00B006E6">
        <w:rPr>
          <w:rFonts w:ascii="Times New Roman" w:hAnsi="Times New Roman" w:cs="Times New Roman"/>
          <w:sz w:val="24"/>
          <w:szCs w:val="24"/>
        </w:rPr>
        <w:t xml:space="preserve"> The known cnidarian opsins </w:t>
      </w:r>
      <w:r w:rsidR="00B355DD">
        <w:rPr>
          <w:rFonts w:ascii="Times New Roman" w:hAnsi="Times New Roman" w:cs="Times New Roman"/>
          <w:sz w:val="24"/>
          <w:szCs w:val="24"/>
        </w:rPr>
        <w:t xml:space="preserve">constitute </w:t>
      </w:r>
      <w:r w:rsidR="00F10931">
        <w:rPr>
          <w:rFonts w:ascii="Times New Roman" w:hAnsi="Times New Roman" w:cs="Times New Roman"/>
          <w:sz w:val="24"/>
          <w:szCs w:val="24"/>
        </w:rPr>
        <w:t>three</w:t>
      </w:r>
      <w:r w:rsidR="00B355DD">
        <w:rPr>
          <w:rFonts w:ascii="Times New Roman" w:hAnsi="Times New Roman" w:cs="Times New Roman"/>
          <w:sz w:val="24"/>
          <w:szCs w:val="24"/>
        </w:rPr>
        <w:t xml:space="preserve"> </w:t>
      </w:r>
      <w:r w:rsidR="00B006E6">
        <w:rPr>
          <w:rFonts w:ascii="Times New Roman" w:hAnsi="Times New Roman" w:cs="Times New Roman"/>
          <w:sz w:val="24"/>
          <w:szCs w:val="24"/>
        </w:rPr>
        <w:t xml:space="preserve">distinct clades called </w:t>
      </w:r>
      <w:proofErr w:type="spellStart"/>
      <w:r w:rsidR="00B006E6">
        <w:rPr>
          <w:rFonts w:ascii="Times New Roman" w:hAnsi="Times New Roman" w:cs="Times New Roman"/>
          <w:sz w:val="24"/>
          <w:szCs w:val="24"/>
        </w:rPr>
        <w:t>cniopsins</w:t>
      </w:r>
      <w:proofErr w:type="spellEnd"/>
      <w:r w:rsidR="00B006E6">
        <w:rPr>
          <w:rFonts w:ascii="Times New Roman" w:hAnsi="Times New Roman" w:cs="Times New Roman"/>
          <w:sz w:val="24"/>
          <w:szCs w:val="24"/>
        </w:rPr>
        <w:t>,</w:t>
      </w:r>
      <w:r w:rsidR="00B355DD">
        <w:rPr>
          <w:rFonts w:ascii="Times New Roman" w:hAnsi="Times New Roman" w:cs="Times New Roman"/>
          <w:sz w:val="24"/>
          <w:szCs w:val="24"/>
        </w:rPr>
        <w:t xml:space="preserve"> </w:t>
      </w:r>
      <w:r w:rsidR="00A70EC9">
        <w:rPr>
          <w:rFonts w:ascii="Times New Roman" w:hAnsi="Times New Roman" w:cs="Times New Roman"/>
          <w:sz w:val="24"/>
          <w:szCs w:val="24"/>
        </w:rPr>
        <w:t xml:space="preserve">anthozoan </w:t>
      </w:r>
      <w:r w:rsidR="00B355DD">
        <w:rPr>
          <w:rFonts w:ascii="Times New Roman" w:hAnsi="Times New Roman" w:cs="Times New Roman"/>
          <w:sz w:val="24"/>
          <w:szCs w:val="24"/>
        </w:rPr>
        <w:t>opsins</w:t>
      </w:r>
      <w:r w:rsidR="00F10931">
        <w:rPr>
          <w:rFonts w:ascii="Times New Roman" w:hAnsi="Times New Roman" w:cs="Times New Roman"/>
          <w:sz w:val="24"/>
          <w:szCs w:val="24"/>
        </w:rPr>
        <w:t xml:space="preserve"> I and </w:t>
      </w:r>
      <w:proofErr w:type="spellStart"/>
      <w:r w:rsidR="00F10931">
        <w:rPr>
          <w:rFonts w:ascii="Times New Roman" w:hAnsi="Times New Roman" w:cs="Times New Roman"/>
          <w:sz w:val="24"/>
          <w:szCs w:val="24"/>
        </w:rPr>
        <w:t>anth</w:t>
      </w:r>
      <w:r w:rsidR="00A70EC9">
        <w:rPr>
          <w:rFonts w:ascii="Times New Roman" w:hAnsi="Times New Roman" w:cs="Times New Roman"/>
          <w:sz w:val="24"/>
          <w:szCs w:val="24"/>
        </w:rPr>
        <w:t>zoan</w:t>
      </w:r>
      <w:proofErr w:type="spellEnd"/>
      <w:r w:rsidR="00A70EC9">
        <w:rPr>
          <w:rFonts w:ascii="Times New Roman" w:hAnsi="Times New Roman" w:cs="Times New Roman"/>
          <w:sz w:val="24"/>
          <w:szCs w:val="24"/>
        </w:rPr>
        <w:t xml:space="preserve"> </w:t>
      </w:r>
      <w:r w:rsidR="00F10931">
        <w:rPr>
          <w:rFonts w:ascii="Times New Roman" w:hAnsi="Times New Roman" w:cs="Times New Roman"/>
          <w:sz w:val="24"/>
          <w:szCs w:val="24"/>
        </w:rPr>
        <w:t>opsins II</w:t>
      </w:r>
      <w:r w:rsidR="00B006E6">
        <w:rPr>
          <w:rFonts w:ascii="Times New Roman" w:hAnsi="Times New Roman" w:cs="Times New Roman"/>
          <w:sz w:val="24"/>
          <w:szCs w:val="24"/>
        </w:rPr>
        <w:t>,</w:t>
      </w:r>
      <w:r w:rsidR="00B355DD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FA3DC3">
        <w:rPr>
          <w:rFonts w:ascii="Times New Roman" w:hAnsi="Times New Roman" w:cs="Times New Roman"/>
          <w:sz w:val="24"/>
          <w:szCs w:val="24"/>
        </w:rPr>
        <w:t xml:space="preserve"> </w:t>
      </w:r>
      <w:r w:rsidR="00FA3DC3">
        <w:rPr>
          <w:rFonts w:ascii="Times New Roman" w:hAnsi="Times New Roman" w:cs="Times New Roman"/>
          <w:sz w:val="24"/>
          <w:szCs w:val="24"/>
        </w:rPr>
        <w:fldChar w:fldCharType="begin"/>
      </w:r>
      <w:r w:rsidR="00FA3D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&lt;EndNote&gt;&lt;Cite&gt;&lt;Author&gt;Vöcking&lt;/Author&gt;&lt;Year&gt;2017&lt;/Year&gt;&lt;RecNum&gt;1037&lt;/RecNum&gt;&lt;DisplayText&gt;(Vöcking et al., 2017)&lt;/DisplayText&gt;&lt;record&gt;&lt;rec-number&gt;1037&lt;/rec-number&gt;&lt;foreign-keys&gt;&lt;key app="EN" db-id="teswsv5wdasvwbeaptvp5aa72vfwfe0wa59s" timestamp="1613047136"&gt;1037&lt;/key&gt;&lt;/foreign-keys&gt;&lt;ref-type name="Journal Article"&gt;17&lt;/ref-type&gt;&lt;contributors&gt;&lt;authors&gt;&lt;author&gt;Vöcking, O&lt;/author&gt;&lt;author&gt;Kourtesis, I&lt;/author&gt;&lt;author&gt;Tumu, S.C.&lt;/author&gt;&lt;author&gt;Hausen, H.&lt;/author&gt;&lt;/authors&gt;&lt;/contributors&gt;&lt;titles&gt;&lt;title&gt;Co-expression of xenopsin and rhabdomeric opsin in photoreceptors bearing microvilli and cilia&lt;/title&gt;&lt;secondary-title&gt;eLife&lt;/secondary-title&gt;&lt;/titles&gt;&lt;periodical&gt;&lt;full-title&gt;eLife&lt;/full-title&gt;&lt;/periodical&gt;&lt;volume&gt;6:e23435&lt;/volume&gt;&lt;section&gt;doi.org/10.7554/eLife.23435.001&lt;/section&gt;&lt;dates&gt;&lt;year&gt;2017&lt;/year&gt;&lt;/dates&gt;&lt;urls&gt;&lt;/urls&gt;&lt;/record&gt;&lt;/Cite&gt;&lt;/EndNote&gt;</w:instrText>
      </w:r>
      <w:r w:rsidR="00FA3DC3">
        <w:rPr>
          <w:rFonts w:ascii="Times New Roman" w:hAnsi="Times New Roman" w:cs="Times New Roman"/>
          <w:sz w:val="24"/>
          <w:szCs w:val="24"/>
        </w:rPr>
        <w:fldChar w:fldCharType="separate"/>
      </w:r>
      <w:r w:rsidR="00FA3DC3">
        <w:rPr>
          <w:rFonts w:ascii="Times New Roman" w:hAnsi="Times New Roman" w:cs="Times New Roman"/>
          <w:noProof/>
          <w:sz w:val="24"/>
          <w:szCs w:val="24"/>
        </w:rPr>
        <w:t>(Vöcking et al., 2017)</w:t>
      </w:r>
      <w:r w:rsidR="00FA3DC3">
        <w:rPr>
          <w:rFonts w:ascii="Times New Roman" w:hAnsi="Times New Roman" w:cs="Times New Roman"/>
          <w:sz w:val="24"/>
          <w:szCs w:val="24"/>
        </w:rPr>
        <w:fldChar w:fldCharType="end"/>
      </w:r>
      <w:r w:rsidR="00B355DD">
        <w:rPr>
          <w:rFonts w:ascii="Times New Roman" w:hAnsi="Times New Roman" w:cs="Times New Roman"/>
          <w:sz w:val="24"/>
          <w:szCs w:val="24"/>
        </w:rPr>
        <w:t>.</w:t>
      </w:r>
      <w:r w:rsidR="00F10931">
        <w:rPr>
          <w:rFonts w:ascii="Times New Roman" w:hAnsi="Times New Roman" w:cs="Times New Roman"/>
          <w:sz w:val="24"/>
          <w:szCs w:val="24"/>
        </w:rPr>
        <w:t xml:space="preserve"> Interestingly, the three clades do not seem to be clo</w:t>
      </w:r>
      <w:r w:rsidR="00FA3DC3">
        <w:rPr>
          <w:rFonts w:ascii="Times New Roman" w:hAnsi="Times New Roman" w:cs="Times New Roman"/>
          <w:sz w:val="24"/>
          <w:szCs w:val="24"/>
        </w:rPr>
        <w:t>sely related to each other</w:t>
      </w:r>
      <w:r w:rsidR="00FA3DC3">
        <w:rPr>
          <w:rFonts w:ascii="Times New Roman" w:hAnsi="Times New Roman" w:cs="Times New Roman"/>
          <w:sz w:val="24"/>
          <w:szCs w:val="24"/>
        </w:rPr>
        <w:fldChar w:fldCharType="begin"/>
      </w:r>
      <w:r w:rsidR="00FA3D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&lt;EndNote&gt;&lt;Cite&gt;&lt;Author&gt;Vöcking&lt;/Author&gt;&lt;Year&gt;2017&lt;/Year&gt;&lt;RecNum&gt;1037&lt;/RecNum&gt;&lt;DisplayText&gt;(Vöcking et al., 2017)&lt;/DisplayText&gt;&lt;record&gt;&lt;rec-number&gt;1037&lt;/rec-number&gt;&lt;foreign-keys&gt;&lt;key app="EN" db-id="teswsv5wdasvwbeaptvp5aa72vfwfe0wa59s" timestamp="1613047136"&gt;1037&lt;/key&gt;&lt;/foreign-keys&gt;&lt;ref-type name="Journal Article"&gt;17&lt;/ref-type&gt;&lt;contributors&gt;&lt;authors&gt;&lt;author&gt;Vöcking, O&lt;/author&gt;&lt;author&gt;Kourtesis, I&lt;/author&gt;&lt;author&gt;Tumu, S.C.&lt;/author&gt;&lt;author&gt;Hausen, H.&lt;/author&gt;&lt;/authors&gt;&lt;/contributors&gt;&lt;titles&gt;&lt;title&gt;Co-expression of xenopsin and rhabdomeric opsin in photoreceptors bearing microvilli and cilia&lt;/title&gt;&lt;secondary-title&gt;eLife&lt;/secondary-title&gt;&lt;/titles&gt;&lt;periodical&gt;&lt;full-title&gt;eLife&lt;/full-title&gt;&lt;/periodical&gt;&lt;volume&gt;6:e23435&lt;/volume&gt;&lt;section&gt;doi.org/10.7554/eLife.23435.001&lt;/section&gt;&lt;dates&gt;&lt;year&gt;2017&lt;/year&gt;&lt;/dates&gt;&lt;urls&gt;&lt;/urls&gt;&lt;/record&gt;&lt;/Cite&gt;&lt;/EndNote&gt;</w:instrText>
      </w:r>
      <w:r w:rsidR="00FA3DC3">
        <w:rPr>
          <w:rFonts w:ascii="Times New Roman" w:hAnsi="Times New Roman" w:cs="Times New Roman"/>
          <w:sz w:val="24"/>
          <w:szCs w:val="24"/>
        </w:rPr>
        <w:fldChar w:fldCharType="separate"/>
      </w:r>
      <w:r w:rsidR="00FA3DC3">
        <w:rPr>
          <w:rFonts w:ascii="Times New Roman" w:hAnsi="Times New Roman" w:cs="Times New Roman"/>
          <w:noProof/>
          <w:sz w:val="24"/>
          <w:szCs w:val="24"/>
        </w:rPr>
        <w:t>(</w:t>
      </w:r>
      <w:proofErr w:type="spellStart"/>
      <w:r w:rsidR="00FA3DC3">
        <w:rPr>
          <w:rFonts w:ascii="Times New Roman" w:hAnsi="Times New Roman" w:cs="Times New Roman"/>
          <w:noProof/>
          <w:sz w:val="24"/>
          <w:szCs w:val="24"/>
        </w:rPr>
        <w:t>Vöcking</w:t>
      </w:r>
      <w:proofErr w:type="spellEnd"/>
      <w:r w:rsidR="00FA3DC3">
        <w:rPr>
          <w:rFonts w:ascii="Times New Roman" w:hAnsi="Times New Roman" w:cs="Times New Roman"/>
          <w:noProof/>
          <w:sz w:val="24"/>
          <w:szCs w:val="24"/>
        </w:rPr>
        <w:t xml:space="preserve"> et al., 2017)</w:t>
      </w:r>
      <w:r w:rsidR="00FA3DC3">
        <w:rPr>
          <w:rFonts w:ascii="Times New Roman" w:hAnsi="Times New Roman" w:cs="Times New Roman"/>
          <w:sz w:val="24"/>
          <w:szCs w:val="24"/>
        </w:rPr>
        <w:fldChar w:fldCharType="end"/>
      </w:r>
      <w:r w:rsidR="00F10931">
        <w:rPr>
          <w:rFonts w:ascii="Times New Roman" w:hAnsi="Times New Roman" w:cs="Times New Roman"/>
          <w:sz w:val="24"/>
          <w:szCs w:val="24"/>
        </w:rPr>
        <w:t>.</w:t>
      </w:r>
      <w:r w:rsidR="00B355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3031FC" w14:textId="32D99C67" w:rsidR="009143A6" w:rsidRDefault="00061C06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604">
        <w:rPr>
          <w:rFonts w:ascii="Times New Roman" w:hAnsi="Times New Roman" w:cs="Times New Roman"/>
          <w:sz w:val="24"/>
          <w:szCs w:val="24"/>
        </w:rPr>
        <w:tab/>
        <w:t xml:space="preserve">Within cnidarians </w:t>
      </w:r>
      <w:proofErr w:type="spellStart"/>
      <w:r w:rsidRPr="00724604">
        <w:rPr>
          <w:rFonts w:ascii="Times New Roman" w:hAnsi="Times New Roman" w:cs="Times New Roman"/>
          <w:sz w:val="24"/>
          <w:szCs w:val="24"/>
        </w:rPr>
        <w:t>cubomedusae</w:t>
      </w:r>
      <w:proofErr w:type="spellEnd"/>
      <w:r w:rsidRPr="00724604">
        <w:rPr>
          <w:rFonts w:ascii="Times New Roman" w:hAnsi="Times New Roman" w:cs="Times New Roman"/>
          <w:sz w:val="24"/>
          <w:szCs w:val="24"/>
        </w:rPr>
        <w:t>, or box jellyfish,</w:t>
      </w:r>
      <w:r w:rsidR="00447AB5" w:rsidRPr="00724604">
        <w:rPr>
          <w:rFonts w:ascii="Times New Roman" w:hAnsi="Times New Roman" w:cs="Times New Roman"/>
          <w:sz w:val="24"/>
          <w:szCs w:val="24"/>
        </w:rPr>
        <w:t xml:space="preserve"> so far represent the only case of proper vision with image forming eyes, which have evolved independently of all other image forming eyes</w:t>
      </w:r>
      <w:r w:rsidR="00CA5139">
        <w:rPr>
          <w:rFonts w:ascii="Times New Roman" w:hAnsi="Times New Roman" w:cs="Times New Roman"/>
          <w:sz w:val="24"/>
          <w:szCs w:val="24"/>
        </w:rPr>
        <w:t xml:space="preserve"> </w:t>
      </w:r>
      <w:r w:rsidR="00CA5139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PEVuZE5vdGU+PENpdGU+PEF1dGhvcj5OaWxzc29uPC9BdXRob3I+PFllYXI+MjAwNTwvWWVhcj48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</w:fldData>
        </w:fldChar>
      </w:r>
      <w:r w:rsidR="00CA5139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CA5139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PEVuZE5vdGU+PENpdGU+PEF1dGhvcj5OaWxzc29uPC9BdXRob3I+PFllYXI+MjAwNTwvWWVhcj48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</w:fldData>
        </w:fldChar>
      </w:r>
      <w:r w:rsidR="00CA5139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CA5139">
        <w:rPr>
          <w:rFonts w:ascii="Times New Roman" w:hAnsi="Times New Roman" w:cs="Times New Roman"/>
          <w:sz w:val="24"/>
          <w:szCs w:val="24"/>
        </w:rPr>
      </w:r>
      <w:r w:rsidR="00CA5139">
        <w:rPr>
          <w:rFonts w:ascii="Times New Roman" w:hAnsi="Times New Roman" w:cs="Times New Roman"/>
          <w:sz w:val="24"/>
          <w:szCs w:val="24"/>
        </w:rPr>
        <w:fldChar w:fldCharType="end"/>
      </w:r>
      <w:r w:rsidR="00CA5139">
        <w:rPr>
          <w:rFonts w:ascii="Times New Roman" w:hAnsi="Times New Roman" w:cs="Times New Roman"/>
          <w:sz w:val="24"/>
          <w:szCs w:val="24"/>
        </w:rPr>
      </w:r>
      <w:r w:rsidR="00CA5139">
        <w:rPr>
          <w:rFonts w:ascii="Times New Roman" w:hAnsi="Times New Roman" w:cs="Times New Roman"/>
          <w:sz w:val="24"/>
          <w:szCs w:val="24"/>
        </w:rPr>
        <w:fldChar w:fldCharType="separate"/>
      </w:r>
      <w:r w:rsidR="00CA5139">
        <w:rPr>
          <w:rFonts w:ascii="Times New Roman" w:hAnsi="Times New Roman" w:cs="Times New Roman"/>
          <w:noProof/>
          <w:sz w:val="24"/>
          <w:szCs w:val="24"/>
        </w:rPr>
        <w:t>(Garm et al., 2011; Nilsson et al., 2005; Picciani et al., 2018)</w:t>
      </w:r>
      <w:r w:rsidR="00CA5139">
        <w:rPr>
          <w:rFonts w:ascii="Times New Roman" w:hAnsi="Times New Roman" w:cs="Times New Roman"/>
          <w:sz w:val="24"/>
          <w:szCs w:val="24"/>
        </w:rPr>
        <w:fldChar w:fldCharType="end"/>
      </w:r>
      <w:r w:rsidR="00447AB5" w:rsidRPr="00724604">
        <w:rPr>
          <w:rFonts w:ascii="Times New Roman" w:hAnsi="Times New Roman" w:cs="Times New Roman"/>
          <w:sz w:val="24"/>
          <w:szCs w:val="24"/>
        </w:rPr>
        <w:t xml:space="preserve">. </w:t>
      </w:r>
      <w:r w:rsidR="005529EC">
        <w:rPr>
          <w:rFonts w:ascii="Times New Roman" w:hAnsi="Times New Roman" w:cs="Times New Roman"/>
          <w:sz w:val="24"/>
          <w:szCs w:val="24"/>
        </w:rPr>
        <w:t>T</w:t>
      </w:r>
      <w:r w:rsidR="00630585" w:rsidRPr="00724604">
        <w:rPr>
          <w:rFonts w:ascii="Times New Roman" w:hAnsi="Times New Roman" w:cs="Times New Roman"/>
          <w:sz w:val="24"/>
          <w:szCs w:val="24"/>
        </w:rPr>
        <w:t xml:space="preserve">hese </w:t>
      </w:r>
      <w:r w:rsidR="005529EC">
        <w:rPr>
          <w:rFonts w:ascii="Times New Roman" w:hAnsi="Times New Roman" w:cs="Times New Roman"/>
          <w:sz w:val="24"/>
          <w:szCs w:val="24"/>
        </w:rPr>
        <w:t xml:space="preserve">image forming </w:t>
      </w:r>
      <w:r w:rsidR="00630585" w:rsidRPr="00724604">
        <w:rPr>
          <w:rFonts w:ascii="Times New Roman" w:hAnsi="Times New Roman" w:cs="Times New Roman"/>
          <w:sz w:val="24"/>
          <w:szCs w:val="24"/>
        </w:rPr>
        <w:t>eye</w:t>
      </w:r>
      <w:r w:rsidR="005529EC">
        <w:rPr>
          <w:rFonts w:ascii="Times New Roman" w:hAnsi="Times New Roman" w:cs="Times New Roman"/>
          <w:sz w:val="24"/>
          <w:szCs w:val="24"/>
        </w:rPr>
        <w:t>s</w:t>
      </w:r>
      <w:r w:rsidR="004215D5">
        <w:rPr>
          <w:rFonts w:ascii="Times New Roman" w:hAnsi="Times New Roman" w:cs="Times New Roman"/>
          <w:sz w:val="24"/>
          <w:szCs w:val="24"/>
        </w:rPr>
        <w:t xml:space="preserve">, the upper and lower lens eyes, </w:t>
      </w:r>
      <w:r w:rsidR="005529EC">
        <w:rPr>
          <w:rFonts w:ascii="Times New Roman" w:hAnsi="Times New Roman" w:cs="Times New Roman"/>
          <w:sz w:val="24"/>
          <w:szCs w:val="24"/>
        </w:rPr>
        <w:t>share m</w:t>
      </w:r>
      <w:r w:rsidR="00630585" w:rsidRPr="00724604">
        <w:rPr>
          <w:rFonts w:ascii="Times New Roman" w:hAnsi="Times New Roman" w:cs="Times New Roman"/>
          <w:sz w:val="24"/>
          <w:szCs w:val="24"/>
        </w:rPr>
        <w:t xml:space="preserve">any </w:t>
      </w:r>
      <w:r w:rsidR="00460470">
        <w:rPr>
          <w:rFonts w:ascii="Times New Roman" w:hAnsi="Times New Roman" w:cs="Times New Roman"/>
          <w:sz w:val="24"/>
          <w:szCs w:val="24"/>
        </w:rPr>
        <w:t xml:space="preserve">structural </w:t>
      </w:r>
      <w:r w:rsidR="00630585" w:rsidRPr="00724604">
        <w:rPr>
          <w:rFonts w:ascii="Times New Roman" w:hAnsi="Times New Roman" w:cs="Times New Roman"/>
          <w:sz w:val="24"/>
          <w:szCs w:val="24"/>
        </w:rPr>
        <w:t>similar</w:t>
      </w:r>
      <w:r w:rsidR="005529EC">
        <w:rPr>
          <w:rFonts w:ascii="Times New Roman" w:hAnsi="Times New Roman" w:cs="Times New Roman"/>
          <w:sz w:val="24"/>
          <w:szCs w:val="24"/>
        </w:rPr>
        <w:t>ities with</w:t>
      </w:r>
      <w:r w:rsidR="00630585" w:rsidRPr="00724604">
        <w:rPr>
          <w:rFonts w:ascii="Times New Roman" w:hAnsi="Times New Roman" w:cs="Times New Roman"/>
          <w:sz w:val="24"/>
          <w:szCs w:val="24"/>
        </w:rPr>
        <w:t xml:space="preserve"> the vertebra</w:t>
      </w:r>
      <w:r w:rsidR="005529EC">
        <w:rPr>
          <w:rFonts w:ascii="Times New Roman" w:hAnsi="Times New Roman" w:cs="Times New Roman"/>
          <w:sz w:val="24"/>
          <w:szCs w:val="24"/>
        </w:rPr>
        <w:t>te camera type eyes such as</w:t>
      </w:r>
      <w:r w:rsidR="00630585" w:rsidRPr="00724604">
        <w:rPr>
          <w:rFonts w:ascii="Times New Roman" w:hAnsi="Times New Roman" w:cs="Times New Roman"/>
          <w:sz w:val="24"/>
          <w:szCs w:val="24"/>
        </w:rPr>
        <w:t xml:space="preserve"> a </w:t>
      </w:r>
      <w:r w:rsidR="004215D5">
        <w:rPr>
          <w:rFonts w:ascii="Times New Roman" w:hAnsi="Times New Roman" w:cs="Times New Roman"/>
          <w:sz w:val="24"/>
          <w:szCs w:val="24"/>
        </w:rPr>
        <w:t xml:space="preserve">hemisphere shaped retina made of ciliary photoreceptors, a single spherical lens at </w:t>
      </w:r>
      <w:r w:rsidR="004215D5">
        <w:rPr>
          <w:rFonts w:ascii="Times New Roman" w:hAnsi="Times New Roman" w:cs="Times New Roman"/>
          <w:sz w:val="24"/>
          <w:szCs w:val="24"/>
        </w:rPr>
        <w:lastRenderedPageBreak/>
        <w:t>least partly focusing</w:t>
      </w:r>
      <w:r w:rsidR="00460470">
        <w:rPr>
          <w:rFonts w:ascii="Times New Roman" w:hAnsi="Times New Roman" w:cs="Times New Roman"/>
          <w:sz w:val="24"/>
          <w:szCs w:val="24"/>
        </w:rPr>
        <w:t xml:space="preserve"> the light onto the retina and </w:t>
      </w:r>
      <w:r w:rsidR="00D81AB9">
        <w:rPr>
          <w:rFonts w:ascii="Times New Roman" w:hAnsi="Times New Roman" w:cs="Times New Roman"/>
          <w:sz w:val="24"/>
          <w:szCs w:val="24"/>
        </w:rPr>
        <w:t xml:space="preserve">an adjustable pupil in the lower lens eye </w:t>
      </w:r>
      <w:r w:rsidR="00D81AB9">
        <w:rPr>
          <w:rFonts w:ascii="Times New Roman" w:hAnsi="Times New Roman" w:cs="Times New Roman"/>
          <w:sz w:val="24"/>
          <w:szCs w:val="24"/>
        </w:rPr>
        <w:fldChar w:fldCharType="begin"/>
      </w:r>
      <w:r w:rsidR="00D81AB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&lt;EndNote&gt;&lt;Cite&gt;&lt;Author&gt;Nilsson&lt;/Author&gt;&lt;Year&gt;2005&lt;/Year&gt;&lt;RecNum&gt;109&lt;/RecNum&gt;&lt;DisplayText&gt;(Nilsson et al., 2005)&lt;/DisplayText&gt;&lt;record&gt;&lt;rec-number&gt;109&lt;/rec-number&gt;&lt;foreign-keys&gt;&lt;key app="EN" db-id="teswsv5wdasvwbeaptvp5aa72vfwfe0wa59s" timestamp="1610289066"&gt;109&lt;/key&gt;&lt;/foreign-keys&gt;&lt;ref-type name="Journal Article"&gt;17&lt;/ref-type&gt;&lt;contributors&gt;&lt;authors&gt;&lt;author&gt;Nilsson, D.E.&lt;/author&gt;&lt;author&gt;Gislén, L.&lt;/author&gt;&lt;author&gt;Coates, M.M.&lt;/author&gt;&lt;author&gt;Skogh, C.&lt;/author&gt;&lt;author&gt;Garm, A.&lt;/author&gt;&lt;/authors&gt;&lt;/contributors&gt;&lt;titles&gt;&lt;title&gt;Advanced optics in a jellyfish eye&lt;/title&gt;&lt;secondary-title&gt;Nature&lt;/secondary-title&gt;&lt;/titles&gt;&lt;periodical&gt;&lt;full-title&gt;Nature&lt;/full-title&gt;&lt;/periodical&gt;&lt;pages&gt;201-205&lt;/pages&gt;&lt;volume&gt;435&lt;/volume&gt;&lt;reprint-edition&gt;In File&lt;/reprint-edition&gt;&lt;keywords&gt;&lt;keyword&gt;vision&lt;/keyword&gt;&lt;/keywords&gt;&lt;dates&gt;&lt;year&gt;2005&lt;/year&gt;&lt;pub-dates&gt;&lt;date&gt;2005&lt;/date&gt;&lt;/pub-dates&gt;&lt;/dates&gt;&lt;label&gt;111&lt;/label&gt;&lt;urls&gt;&lt;/urls&gt;&lt;/record&gt;&lt;/Cite&gt;&lt;/EndNote&gt;</w:instrText>
      </w:r>
      <w:r w:rsidR="00D81AB9">
        <w:rPr>
          <w:rFonts w:ascii="Times New Roman" w:hAnsi="Times New Roman" w:cs="Times New Roman"/>
          <w:sz w:val="24"/>
          <w:szCs w:val="24"/>
        </w:rPr>
        <w:fldChar w:fldCharType="separate"/>
      </w:r>
      <w:r w:rsidR="00D81AB9">
        <w:rPr>
          <w:rFonts w:ascii="Times New Roman" w:hAnsi="Times New Roman" w:cs="Times New Roman"/>
          <w:noProof/>
          <w:sz w:val="24"/>
          <w:szCs w:val="24"/>
        </w:rPr>
        <w:t>(Nilsson et al., 2005)</w:t>
      </w:r>
      <w:r w:rsidR="00D81AB9">
        <w:rPr>
          <w:rFonts w:ascii="Times New Roman" w:hAnsi="Times New Roman" w:cs="Times New Roman"/>
          <w:sz w:val="24"/>
          <w:szCs w:val="24"/>
        </w:rPr>
        <w:fldChar w:fldCharType="end"/>
      </w:r>
      <w:r w:rsidR="00D81AB9">
        <w:rPr>
          <w:rFonts w:ascii="Times New Roman" w:hAnsi="Times New Roman" w:cs="Times New Roman"/>
          <w:sz w:val="24"/>
          <w:szCs w:val="24"/>
        </w:rPr>
        <w:t xml:space="preserve">. </w:t>
      </w:r>
      <w:del w:id="12" w:author="Microsoft Office User" w:date="2021-10-18T14:22:00Z">
        <w:r w:rsidR="00D81AB9" w:rsidDel="000E17B6">
          <w:rPr>
            <w:rFonts w:ascii="Times New Roman" w:hAnsi="Times New Roman" w:cs="Times New Roman"/>
            <w:sz w:val="24"/>
            <w:szCs w:val="24"/>
          </w:rPr>
          <w:delText xml:space="preserve">Through </w:delText>
        </w:r>
      </w:del>
      <w:ins w:id="13" w:author="Microsoft Office User" w:date="2021-10-18T14:22:00Z">
        <w:r w:rsidR="000E17B6">
          <w:rPr>
            <w:rFonts w:ascii="Times New Roman" w:hAnsi="Times New Roman" w:cs="Times New Roman"/>
            <w:sz w:val="24"/>
            <w:szCs w:val="24"/>
          </w:rPr>
          <w:t>Based on</w:t>
        </w:r>
        <w:r w:rsidR="000E17B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D81AB9">
        <w:rPr>
          <w:rFonts w:ascii="Times New Roman" w:hAnsi="Times New Roman" w:cs="Times New Roman"/>
          <w:sz w:val="24"/>
          <w:szCs w:val="24"/>
        </w:rPr>
        <w:t>electrophysi</w:t>
      </w:r>
      <w:r w:rsidR="005529EC">
        <w:rPr>
          <w:rFonts w:ascii="Times New Roman" w:hAnsi="Times New Roman" w:cs="Times New Roman"/>
          <w:sz w:val="24"/>
          <w:szCs w:val="24"/>
        </w:rPr>
        <w:t>o</w:t>
      </w:r>
      <w:r w:rsidR="00D81AB9">
        <w:rPr>
          <w:rFonts w:ascii="Times New Roman" w:hAnsi="Times New Roman" w:cs="Times New Roman"/>
          <w:sz w:val="24"/>
          <w:szCs w:val="24"/>
        </w:rPr>
        <w:t>logical work, immunocytochemistry</w:t>
      </w:r>
      <w:r w:rsidR="00460470">
        <w:rPr>
          <w:rFonts w:ascii="Times New Roman" w:hAnsi="Times New Roman" w:cs="Times New Roman"/>
          <w:sz w:val="24"/>
          <w:szCs w:val="24"/>
        </w:rPr>
        <w:t xml:space="preserve">, micro </w:t>
      </w:r>
      <w:proofErr w:type="spellStart"/>
      <w:r w:rsidR="00460470">
        <w:rPr>
          <w:rFonts w:ascii="Times New Roman" w:hAnsi="Times New Roman" w:cs="Times New Roman"/>
          <w:sz w:val="24"/>
          <w:szCs w:val="24"/>
        </w:rPr>
        <w:t>spectrophotometometry</w:t>
      </w:r>
      <w:proofErr w:type="spellEnd"/>
      <w:ins w:id="14" w:author="Microsoft Office User" w:date="2021-10-18T14:22:00Z">
        <w:r w:rsidR="000E17B6">
          <w:rPr>
            <w:rFonts w:ascii="Times New Roman" w:hAnsi="Times New Roman" w:cs="Times New Roman"/>
            <w:sz w:val="24"/>
            <w:szCs w:val="24"/>
          </w:rPr>
          <w:t>,</w:t>
        </w:r>
      </w:ins>
      <w:r w:rsidR="00CA5139">
        <w:rPr>
          <w:rFonts w:ascii="Times New Roman" w:hAnsi="Times New Roman" w:cs="Times New Roman"/>
          <w:sz w:val="24"/>
          <w:szCs w:val="24"/>
        </w:rPr>
        <w:t xml:space="preserve"> and </w:t>
      </w:r>
      <w:r w:rsidR="00CA5139" w:rsidRPr="00460470">
        <w:rPr>
          <w:rFonts w:ascii="Times New Roman" w:hAnsi="Times New Roman" w:cs="Times New Roman"/>
          <w:i/>
          <w:sz w:val="24"/>
          <w:szCs w:val="24"/>
        </w:rPr>
        <w:t>in situ</w:t>
      </w:r>
      <w:r w:rsidR="00CA5139">
        <w:rPr>
          <w:rFonts w:ascii="Times New Roman" w:hAnsi="Times New Roman" w:cs="Times New Roman"/>
          <w:sz w:val="24"/>
          <w:szCs w:val="24"/>
        </w:rPr>
        <w:t xml:space="preserve"> hybridization </w:t>
      </w:r>
      <w:del w:id="15" w:author="Microsoft Office User" w:date="2021-10-18T14:22:00Z">
        <w:r w:rsidR="00CA5139" w:rsidDel="000E17B6">
          <w:rPr>
            <w:rFonts w:ascii="Times New Roman" w:hAnsi="Times New Roman" w:cs="Times New Roman"/>
            <w:sz w:val="24"/>
            <w:szCs w:val="24"/>
          </w:rPr>
          <w:delText xml:space="preserve">it has been shown that </w:delText>
        </w:r>
      </w:del>
      <w:r w:rsidR="00CA5139">
        <w:rPr>
          <w:rFonts w:ascii="Times New Roman" w:hAnsi="Times New Roman" w:cs="Times New Roman"/>
          <w:sz w:val="24"/>
          <w:szCs w:val="24"/>
        </w:rPr>
        <w:t>the two lens eyes</w:t>
      </w:r>
      <w:r w:rsidR="00025C11">
        <w:rPr>
          <w:rFonts w:ascii="Times New Roman" w:hAnsi="Times New Roman" w:cs="Times New Roman"/>
          <w:sz w:val="24"/>
          <w:szCs w:val="24"/>
        </w:rPr>
        <w:t xml:space="preserve"> also</w:t>
      </w:r>
      <w:r w:rsidR="00CA5139">
        <w:rPr>
          <w:rFonts w:ascii="Times New Roman" w:hAnsi="Times New Roman" w:cs="Times New Roman"/>
          <w:sz w:val="24"/>
          <w:szCs w:val="24"/>
        </w:rPr>
        <w:t xml:space="preserve"> </w:t>
      </w:r>
      <w:del w:id="16" w:author="Microsoft Office User" w:date="2021-10-18T14:23:00Z">
        <w:r w:rsidR="00025C11" w:rsidDel="000E17B6">
          <w:rPr>
            <w:rFonts w:ascii="Times New Roman" w:hAnsi="Times New Roman" w:cs="Times New Roman"/>
            <w:sz w:val="24"/>
            <w:szCs w:val="24"/>
          </w:rPr>
          <w:delText>utilize</w:delText>
        </w:r>
        <w:r w:rsidR="00460470" w:rsidDel="000E17B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7" w:author="Microsoft Office User" w:date="2021-10-18T14:23:00Z">
        <w:r w:rsidR="000E17B6">
          <w:rPr>
            <w:rFonts w:ascii="Times New Roman" w:hAnsi="Times New Roman" w:cs="Times New Roman"/>
            <w:sz w:val="24"/>
            <w:szCs w:val="24"/>
          </w:rPr>
          <w:t>use</w:t>
        </w:r>
        <w:r w:rsidR="000E17B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460470">
        <w:rPr>
          <w:rFonts w:ascii="Times New Roman" w:hAnsi="Times New Roman" w:cs="Times New Roman"/>
          <w:sz w:val="24"/>
          <w:szCs w:val="24"/>
        </w:rPr>
        <w:t xml:space="preserve">opsins as photopigment </w:t>
      </w:r>
      <w:r w:rsidR="00460470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PEVuZE5vdGU+PENpdGU+PEF1dGhvcj5HYXJtPC9BdXRob3I+PFllYXI+MjAwNzwvWWVhcj48UmVj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</w:fldData>
        </w:fldChar>
      </w:r>
      <w:r w:rsidR="00460470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60470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PEVuZE5vdGU+PENpdGU+PEF1dGhvcj5HYXJtPC9BdXRob3I+PFllYXI+MjAwNzwvWWVhcj48UmVj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</w:fldData>
        </w:fldChar>
      </w:r>
      <w:r w:rsidR="00460470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60470">
        <w:rPr>
          <w:rFonts w:ascii="Times New Roman" w:hAnsi="Times New Roman" w:cs="Times New Roman"/>
          <w:sz w:val="24"/>
          <w:szCs w:val="24"/>
        </w:rPr>
      </w:r>
      <w:r w:rsidR="00460470">
        <w:rPr>
          <w:rFonts w:ascii="Times New Roman" w:hAnsi="Times New Roman" w:cs="Times New Roman"/>
          <w:sz w:val="24"/>
          <w:szCs w:val="24"/>
        </w:rPr>
        <w:fldChar w:fldCharType="end"/>
      </w:r>
      <w:r w:rsidR="00460470">
        <w:rPr>
          <w:rFonts w:ascii="Times New Roman" w:hAnsi="Times New Roman" w:cs="Times New Roman"/>
          <w:sz w:val="24"/>
          <w:szCs w:val="24"/>
        </w:rPr>
      </w:r>
      <w:r w:rsidR="00460470">
        <w:rPr>
          <w:rFonts w:ascii="Times New Roman" w:hAnsi="Times New Roman" w:cs="Times New Roman"/>
          <w:sz w:val="24"/>
          <w:szCs w:val="24"/>
        </w:rPr>
        <w:fldChar w:fldCharType="separate"/>
      </w:r>
      <w:r w:rsidR="00460470">
        <w:rPr>
          <w:rFonts w:ascii="Times New Roman" w:hAnsi="Times New Roman" w:cs="Times New Roman"/>
          <w:noProof/>
          <w:sz w:val="24"/>
          <w:szCs w:val="24"/>
        </w:rPr>
        <w:t>(Bielecki et al., 2014; Ekström et al., 2008; Garm et al., 2007; Michaela et al., 2015; O'Connor et al., 2010)</w:t>
      </w:r>
      <w:r w:rsidR="00460470">
        <w:rPr>
          <w:rFonts w:ascii="Times New Roman" w:hAnsi="Times New Roman" w:cs="Times New Roman"/>
          <w:sz w:val="24"/>
          <w:szCs w:val="24"/>
        </w:rPr>
        <w:fldChar w:fldCharType="end"/>
      </w:r>
      <w:r w:rsidR="00460470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8"/>
      <w:r w:rsidR="009143A6">
        <w:rPr>
          <w:rFonts w:ascii="Times New Roman" w:hAnsi="Times New Roman" w:cs="Times New Roman"/>
          <w:sz w:val="24"/>
          <w:szCs w:val="24"/>
        </w:rPr>
        <w:t xml:space="preserve">Even though the photoreceptors of all examined cubozoan photoreceptors are ciliary in structure they do not express ciliary opsins. </w:t>
      </w:r>
      <w:r w:rsidR="005529EC">
        <w:rPr>
          <w:rFonts w:ascii="Times New Roman" w:hAnsi="Times New Roman" w:cs="Times New Roman"/>
          <w:sz w:val="24"/>
          <w:szCs w:val="24"/>
        </w:rPr>
        <w:t>Instead all their opsins belong</w:t>
      </w:r>
      <w:r w:rsidR="009143A6">
        <w:rPr>
          <w:rFonts w:ascii="Times New Roman" w:hAnsi="Times New Roman" w:cs="Times New Roman"/>
          <w:sz w:val="24"/>
          <w:szCs w:val="24"/>
        </w:rPr>
        <w:t xml:space="preserve"> to </w:t>
      </w:r>
      <w:r w:rsidR="005529EC">
        <w:rPr>
          <w:rFonts w:ascii="Times New Roman" w:hAnsi="Times New Roman" w:cs="Times New Roman"/>
          <w:sz w:val="24"/>
          <w:szCs w:val="24"/>
        </w:rPr>
        <w:t>the clade</w:t>
      </w:r>
      <w:r w:rsidR="00914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3A6">
        <w:rPr>
          <w:rFonts w:ascii="Times New Roman" w:hAnsi="Times New Roman" w:cs="Times New Roman"/>
          <w:sz w:val="24"/>
          <w:szCs w:val="24"/>
        </w:rPr>
        <w:t>cniopsins</w:t>
      </w:r>
      <w:proofErr w:type="spellEnd"/>
      <w:r w:rsidR="009143A6">
        <w:rPr>
          <w:rFonts w:ascii="Times New Roman" w:hAnsi="Times New Roman" w:cs="Times New Roman"/>
          <w:sz w:val="24"/>
          <w:szCs w:val="24"/>
        </w:rPr>
        <w:t xml:space="preserve">, </w:t>
      </w:r>
      <w:r w:rsidR="005529EC">
        <w:rPr>
          <w:rFonts w:ascii="Times New Roman" w:hAnsi="Times New Roman" w:cs="Times New Roman"/>
          <w:sz w:val="24"/>
          <w:szCs w:val="24"/>
        </w:rPr>
        <w:t xml:space="preserve">so far only found in </w:t>
      </w:r>
      <w:proofErr w:type="gramStart"/>
      <w:r w:rsidR="005529EC">
        <w:rPr>
          <w:rFonts w:ascii="Times New Roman" w:hAnsi="Times New Roman" w:cs="Times New Roman"/>
          <w:sz w:val="24"/>
          <w:szCs w:val="24"/>
        </w:rPr>
        <w:t xml:space="preserve">cnidarians </w:t>
      </w:r>
      <w:r w:rsidR="009143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143A6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8"/>
      <w:r w:rsidR="0088750F">
        <w:rPr>
          <w:rStyle w:val="CommentReference"/>
        </w:rPr>
        <w:commentReference w:id="18"/>
      </w:r>
      <w:ins w:id="19" w:author="Microsoft Office User" w:date="2021-10-18T14:23:00Z">
        <w:r w:rsidR="000E17B6">
          <w:rPr>
            <w:rFonts w:ascii="Times New Roman" w:hAnsi="Times New Roman" w:cs="Times New Roman"/>
            <w:sz w:val="24"/>
            <w:szCs w:val="24"/>
          </w:rPr>
          <w:t xml:space="preserve"> [Introduce the phylogeny of </w:t>
        </w:r>
        <w:proofErr w:type="spellStart"/>
        <w:r w:rsidR="000E17B6">
          <w:rPr>
            <w:rFonts w:ascii="Times New Roman" w:hAnsi="Times New Roman" w:cs="Times New Roman"/>
            <w:sz w:val="24"/>
            <w:szCs w:val="24"/>
          </w:rPr>
          <w:t>cnidops</w:t>
        </w:r>
        <w:proofErr w:type="spellEnd"/>
        <w:r w:rsidR="000E17B6">
          <w:rPr>
            <w:rFonts w:ascii="Times New Roman" w:hAnsi="Times New Roman" w:cs="Times New Roman"/>
            <w:sz w:val="24"/>
            <w:szCs w:val="24"/>
          </w:rPr>
          <w:t xml:space="preserve"> here].</w:t>
        </w:r>
      </w:ins>
    </w:p>
    <w:p w14:paraId="40FA7A7F" w14:textId="64118C61" w:rsidR="00885467" w:rsidRDefault="00460470" w:rsidP="009143A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Interestingly, all known species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cubomedusae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two </w:t>
      </w:r>
      <w:del w:id="20" w:author="Microsoft Office User" w:date="2021-10-18T14:17:00Z">
        <w:r w:rsidDel="000E17B6">
          <w:rPr>
            <w:rFonts w:ascii="Times New Roman" w:hAnsi="Times New Roman" w:cs="Times New Roman"/>
            <w:sz w:val="24"/>
            <w:szCs w:val="24"/>
          </w:rPr>
          <w:delText xml:space="preserve">additional </w:delText>
        </w:r>
      </w:del>
      <w:r>
        <w:rPr>
          <w:rFonts w:ascii="Times New Roman" w:hAnsi="Times New Roman" w:cs="Times New Roman"/>
          <w:sz w:val="24"/>
          <w:szCs w:val="24"/>
        </w:rPr>
        <w:t>eye types</w:t>
      </w:r>
      <w:ins w:id="21" w:author="Microsoft Office User" w:date="2021-10-18T14:17:00Z">
        <w:r w:rsidR="000E17B6">
          <w:rPr>
            <w:rFonts w:ascii="Times New Roman" w:hAnsi="Times New Roman" w:cs="Times New Roman"/>
            <w:sz w:val="24"/>
            <w:szCs w:val="24"/>
          </w:rPr>
          <w:t xml:space="preserve"> in addition to the lens eyes</w:t>
        </w:r>
      </w:ins>
      <w:r>
        <w:rPr>
          <w:rFonts w:ascii="Times New Roman" w:hAnsi="Times New Roman" w:cs="Times New Roman"/>
          <w:sz w:val="24"/>
          <w:szCs w:val="24"/>
        </w:rPr>
        <w:t>, the pit and slit eyes</w:t>
      </w:r>
      <w:r w:rsidR="009143A6">
        <w:rPr>
          <w:rFonts w:ascii="Times New Roman" w:hAnsi="Times New Roman" w:cs="Times New Roman"/>
          <w:sz w:val="24"/>
          <w:szCs w:val="24"/>
        </w:rPr>
        <w:t>, where it still has</w:t>
      </w:r>
      <w:r>
        <w:rPr>
          <w:rFonts w:ascii="Times New Roman" w:hAnsi="Times New Roman" w:cs="Times New Roman"/>
          <w:sz w:val="24"/>
          <w:szCs w:val="24"/>
        </w:rPr>
        <w:t xml:space="preserve">n’t </w:t>
      </w:r>
      <w:r w:rsidR="0088750F">
        <w:rPr>
          <w:rFonts w:ascii="Times New Roman" w:hAnsi="Times New Roman" w:cs="Times New Roman"/>
          <w:sz w:val="24"/>
          <w:szCs w:val="24"/>
        </w:rPr>
        <w:t>been possible to identity the p</w:t>
      </w:r>
      <w:r>
        <w:rPr>
          <w:rFonts w:ascii="Times New Roman" w:hAnsi="Times New Roman" w:cs="Times New Roman"/>
          <w:sz w:val="24"/>
          <w:szCs w:val="24"/>
        </w:rPr>
        <w:t xml:space="preserve">hotopigments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&lt;EndNote&gt;&lt;Cite&gt;&lt;Author&gt;Garm&lt;/Author&gt;&lt;Year&gt;2008&lt;/Year&gt;&lt;RecNum&gt;110&lt;/RecNum&gt;&lt;DisplayText&gt;(Garm et al., 2008; Garm and Ekström, 2010)&lt;/DisplayText&gt;&lt;record&gt;&lt;rec-number&gt;110&lt;/rec-number&gt;&lt;foreign-keys&gt;&lt;key app="EN" db-id="teswsv5wdasvwbeaptvp5aa72vfwfe0wa59s" timestamp="1610289066"&gt;110&lt;/key&gt;&lt;/foreign-keys&gt;&lt;ref-type name="Journal Article"&gt;17&lt;/ref-type&gt;&lt;contributors&gt;&lt;authors&gt;&lt;author&gt;Garm, A.&lt;/author&gt;&lt;author&gt;Anderson, F.&lt;/author&gt;&lt;author&gt;Nilsson, D.E.&lt;/author&gt;&lt;/authors&gt;&lt;/contributors&gt;&lt;titles&gt;&lt;title&gt;&lt;style face="normal" font="default" size="100%"&gt;Unique structure and optics of the lesser eyes of the box jellyfish &lt;/style&gt;&lt;style face="italic" font="default" size="100%"&gt;Tripedalia cystophora&lt;/style&gt;&lt;/title&gt;&lt;secondary-title&gt;Vision Research&lt;/secondary-title&gt;&lt;/titles&gt;&lt;periodical&gt;&lt;full-title&gt;Vision Research&lt;/full-title&gt;&lt;/periodical&gt;&lt;pages&gt;1061-1073&lt;/pages&gt;&lt;volume&gt;48&lt;/volume&gt;&lt;number&gt;8&lt;/number&gt;&lt;reprint-edition&gt;In File&lt;/reprint-edition&gt;&lt;keywords&gt;&lt;keyword&gt;cubozoa&lt;/keyword&gt;&lt;keyword&gt;eye&lt;/keyword&gt;&lt;keyword&gt;tem&lt;/keyword&gt;&lt;keyword&gt;Tripedalia&lt;/keyword&gt;&lt;keyword&gt;optics&lt;/keyword&gt;&lt;/keywords&gt;&lt;dates&gt;&lt;year&gt;2008&lt;/year&gt;&lt;pub-dates&gt;&lt;date&gt;2008&lt;/date&gt;&lt;/pub-dates&gt;&lt;/dates&gt;&lt;label&gt;112&lt;/label&gt;&lt;urls&gt;&lt;/urls&gt;&lt;/record&gt;&lt;/Cite&gt;&lt;Cite&gt;&lt;Author&gt;Garm&lt;/Author&gt;&lt;Year&gt;2010&lt;/Year&gt;&lt;RecNum&gt;493&lt;/RecNum&gt;&lt;record&gt;&lt;rec-number&gt;493&lt;/rec-number&gt;&lt;foreign-keys&gt;&lt;key app="EN" db-id="teswsv5wdasvwbeaptvp5aa72vfwfe0wa59s" timestamp="1610289067"&gt;493&lt;/key&gt;&lt;/foreign-keys&gt;&lt;ref-type name="Journal Article"&gt;17&lt;/ref-type&gt;&lt;contributors&gt;&lt;authors&gt;&lt;author&gt;Garm, A.&lt;/author&gt;&lt;author&gt;Ekström, P.&lt;/author&gt;&lt;/authors&gt;&lt;/contributors&gt;&lt;titles&gt;&lt;title&gt;Evidence for multiple photosystems in jellyfish&lt;/title&gt;&lt;secondary-title&gt;International Review of Cell and Molecular Biology&lt;/secondary-title&gt;&lt;/titles&gt;&lt;periodical&gt;&lt;full-title&gt;International Review of Cell and Molecular Biology&lt;/full-title&gt;&lt;/periodical&gt;&lt;pages&gt;41-78&lt;/pages&gt;&lt;volume&gt;280&lt;/volume&gt;&lt;reprint-edition&gt;In File&lt;/reprint-edition&gt;&lt;dates&gt;&lt;year&gt;2010&lt;/year&gt;&lt;pub-dates&gt;&lt;date&gt;2010&lt;/date&gt;&lt;/pub-dates&gt;&lt;/dates&gt;&lt;label&gt;504&lt;/label&gt;&lt;urls&gt;&lt;/urls&gt;&lt;/record&gt;&lt;/Cite&gt;&lt;/EndNote&gt;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(Garm et al., 2008; Garm and Ekström, 2010)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143A6">
        <w:rPr>
          <w:rFonts w:ascii="Times New Roman" w:hAnsi="Times New Roman" w:cs="Times New Roman"/>
          <w:sz w:val="24"/>
          <w:szCs w:val="24"/>
        </w:rPr>
        <w:t xml:space="preserve">These eyes are structurally similar to the simple eyes found in many </w:t>
      </w:r>
      <w:proofErr w:type="spellStart"/>
      <w:r w:rsidR="009143A6">
        <w:rPr>
          <w:rFonts w:ascii="Times New Roman" w:hAnsi="Times New Roman" w:cs="Times New Roman"/>
          <w:sz w:val="24"/>
          <w:szCs w:val="24"/>
        </w:rPr>
        <w:t>scyphomedusae</w:t>
      </w:r>
      <w:proofErr w:type="spellEnd"/>
      <w:r w:rsidR="009143A6">
        <w:rPr>
          <w:rFonts w:ascii="Times New Roman" w:hAnsi="Times New Roman" w:cs="Times New Roman"/>
          <w:sz w:val="24"/>
          <w:szCs w:val="24"/>
        </w:rPr>
        <w:t xml:space="preserve"> and hydromedusae, and are putatively non-image forming</w:t>
      </w:r>
      <w:ins w:id="22" w:author="Microsoft Office User" w:date="2021-10-18T14:18:00Z">
        <w:r w:rsidR="000E17B6">
          <w:rPr>
            <w:rFonts w:ascii="Times New Roman" w:hAnsi="Times New Roman" w:cs="Times New Roman"/>
            <w:sz w:val="24"/>
            <w:szCs w:val="24"/>
          </w:rPr>
          <w:t>,</w:t>
        </w:r>
      </w:ins>
      <w:r w:rsidR="009143A6">
        <w:rPr>
          <w:rFonts w:ascii="Times New Roman" w:hAnsi="Times New Roman" w:cs="Times New Roman"/>
          <w:sz w:val="24"/>
          <w:szCs w:val="24"/>
        </w:rPr>
        <w:t xml:space="preserve"> directional light meters. Still, no functional data exists from these eyes and the only evidence for them being </w:t>
      </w:r>
      <w:r w:rsidR="0085456D">
        <w:rPr>
          <w:rFonts w:ascii="Times New Roman" w:hAnsi="Times New Roman" w:cs="Times New Roman"/>
          <w:sz w:val="24"/>
          <w:szCs w:val="24"/>
        </w:rPr>
        <w:t xml:space="preserve">photosensory comes from morphology. </w:t>
      </w:r>
      <w:r w:rsidR="009143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A2DD4" w14:textId="338AC472" w:rsidR="00F86F4E" w:rsidRDefault="00885467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0470">
        <w:rPr>
          <w:rFonts w:ascii="Times New Roman" w:hAnsi="Times New Roman" w:cs="Times New Roman"/>
          <w:sz w:val="24"/>
          <w:szCs w:val="24"/>
        </w:rPr>
        <w:t xml:space="preserve"> </w:t>
      </w:r>
      <w:r w:rsidR="00A34911">
        <w:rPr>
          <w:rFonts w:ascii="Times New Roman" w:hAnsi="Times New Roman" w:cs="Times New Roman"/>
          <w:sz w:val="24"/>
          <w:szCs w:val="24"/>
        </w:rPr>
        <w:t xml:space="preserve">A previous study on the eyes of the </w:t>
      </w:r>
      <w:proofErr w:type="spellStart"/>
      <w:r w:rsidR="00A34911">
        <w:rPr>
          <w:rFonts w:ascii="Times New Roman" w:hAnsi="Times New Roman" w:cs="Times New Roman"/>
          <w:sz w:val="24"/>
          <w:szCs w:val="24"/>
        </w:rPr>
        <w:t>cubomedusae</w:t>
      </w:r>
      <w:proofErr w:type="spellEnd"/>
      <w:r w:rsidR="00A34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911" w:rsidRPr="00A34911">
        <w:rPr>
          <w:rFonts w:ascii="Times New Roman" w:hAnsi="Times New Roman" w:cs="Times New Roman"/>
          <w:i/>
          <w:sz w:val="24"/>
          <w:szCs w:val="24"/>
        </w:rPr>
        <w:t>Chiropsella</w:t>
      </w:r>
      <w:proofErr w:type="spellEnd"/>
      <w:r w:rsidR="00A34911" w:rsidRPr="00A349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34911" w:rsidRPr="00A34911">
        <w:rPr>
          <w:rFonts w:ascii="Times New Roman" w:hAnsi="Times New Roman" w:cs="Times New Roman"/>
          <w:i/>
          <w:sz w:val="24"/>
          <w:szCs w:val="24"/>
        </w:rPr>
        <w:t>bronzei</w:t>
      </w:r>
      <w:proofErr w:type="spellEnd"/>
      <w:r w:rsidR="00A34911">
        <w:rPr>
          <w:rFonts w:ascii="Times New Roman" w:hAnsi="Times New Roman" w:cs="Times New Roman"/>
          <w:sz w:val="24"/>
          <w:szCs w:val="24"/>
        </w:rPr>
        <w:t xml:space="preserve">, hinted </w:t>
      </w:r>
      <w:del w:id="23" w:author="Microsoft Office User" w:date="2021-10-18T14:18:00Z">
        <w:r w:rsidR="00A34911" w:rsidDel="000E17B6">
          <w:rPr>
            <w:rFonts w:ascii="Times New Roman" w:hAnsi="Times New Roman" w:cs="Times New Roman"/>
            <w:sz w:val="24"/>
            <w:szCs w:val="24"/>
          </w:rPr>
          <w:delText xml:space="preserve">on </w:delText>
        </w:r>
      </w:del>
      <w:ins w:id="24" w:author="Microsoft Office User" w:date="2021-10-18T14:18:00Z">
        <w:r w:rsidR="000E17B6">
          <w:rPr>
            <w:rFonts w:ascii="Times New Roman" w:hAnsi="Times New Roman" w:cs="Times New Roman"/>
            <w:sz w:val="24"/>
            <w:szCs w:val="24"/>
          </w:rPr>
          <w:t>at</w:t>
        </w:r>
        <w:r w:rsidR="000E17B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A34911">
        <w:rPr>
          <w:rFonts w:ascii="Times New Roman" w:hAnsi="Times New Roman" w:cs="Times New Roman"/>
          <w:sz w:val="24"/>
          <w:szCs w:val="24"/>
        </w:rPr>
        <w:t xml:space="preserve">other parts of </w:t>
      </w:r>
      <w:del w:id="25" w:author="Microsoft Office User" w:date="2021-10-18T14:19:00Z">
        <w:r w:rsidR="00A34911" w:rsidDel="000E17B6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A34911">
        <w:rPr>
          <w:rFonts w:ascii="Times New Roman" w:hAnsi="Times New Roman" w:cs="Times New Roman"/>
          <w:sz w:val="24"/>
          <w:szCs w:val="24"/>
        </w:rPr>
        <w:t xml:space="preserve">phototransduction in </w:t>
      </w:r>
      <w:proofErr w:type="spellStart"/>
      <w:r w:rsidR="00A34911">
        <w:rPr>
          <w:rFonts w:ascii="Times New Roman" w:hAnsi="Times New Roman" w:cs="Times New Roman"/>
          <w:sz w:val="24"/>
          <w:szCs w:val="24"/>
        </w:rPr>
        <w:t>Cubomedusae</w:t>
      </w:r>
      <w:proofErr w:type="spellEnd"/>
      <w:r w:rsidR="00A34911">
        <w:rPr>
          <w:rFonts w:ascii="Times New Roman" w:hAnsi="Times New Roman" w:cs="Times New Roman"/>
          <w:sz w:val="24"/>
          <w:szCs w:val="24"/>
        </w:rPr>
        <w:t xml:space="preserve"> </w:t>
      </w:r>
      <w:r w:rsidR="00A34911">
        <w:rPr>
          <w:rFonts w:ascii="Times New Roman" w:hAnsi="Times New Roman" w:cs="Times New Roman"/>
          <w:sz w:val="24"/>
          <w:szCs w:val="24"/>
        </w:rPr>
        <w:fldChar w:fldCharType="begin"/>
      </w:r>
      <w:r w:rsidR="00A34911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&lt;EndNote&gt;&lt;Cite&gt;&lt;Author&gt;O&amp;apos;Connor&lt;/Author&gt;&lt;Year&gt;2010&lt;/Year&gt;&lt;RecNum&gt;425&lt;/RecNum&gt;&lt;DisplayText&gt;(O&amp;apos;Connor et al., 2010)&lt;/DisplayText&gt;&lt;record&gt;&lt;rec-number&gt;425&lt;/rec-number&gt;&lt;foreign-keys&gt;&lt;key app="EN" db-id="teswsv5wdasvwbeaptvp5aa72vfwfe0wa59s" timestamp="1610289067"&gt;425&lt;/key&gt;&lt;/foreign-keys&gt;&lt;ref-type name="Journal Article"&gt;17&lt;/ref-type&gt;&lt;contributors&gt;&lt;authors&gt;&lt;author&gt;O&amp;apos;Connor, M.&lt;/author&gt;&lt;author&gt;Garm, A.&lt;/author&gt;&lt;author&gt;Hart, N.S.&lt;/author&gt;&lt;author&gt;Nilsson, D.E.&lt;/author&gt;&lt;author&gt;Ekström, P.&lt;/author&gt;&lt;author&gt;Skogh, C.&lt;/author&gt;&lt;author&gt;Marshall, J.N.&lt;/author&gt;&lt;/authors&gt;&lt;/contributors&gt;&lt;titles&gt;&lt;title&gt;&lt;style face="normal" font="default" size="100%"&gt;Visual pigments of the box jellyfish species &lt;/style&gt;&lt;style face="italic" font="default" size="100%"&gt;Chiropsella bronzie&lt;/style&gt;&lt;/title&gt;&lt;secondary-title&gt;Philosophical Transactions of the Royal Society London&lt;/secondary-title&gt;&lt;/titles&gt;&lt;periodical&gt;&lt;full-title&gt;Philosophical Transactions of the Royal Society London&lt;/full-title&gt;&lt;/periodical&gt;&lt;pages&gt;1843-1848&lt;/pages&gt;&lt;volume&gt;277&lt;/volume&gt;&lt;reprint-edition&gt;In File&lt;/reprint-edition&gt;&lt;keywords&gt;&lt;keyword&gt;cubozoa&lt;/keyword&gt;&lt;keyword&gt;immuno stain&lt;/keyword&gt;&lt;keyword&gt;msp&lt;/keyword&gt;&lt;keyword&gt;opsin&lt;/keyword&gt;&lt;/keywords&gt;&lt;dates&gt;&lt;year&gt;2010&lt;/year&gt;&lt;pub-dates&gt;&lt;date&gt;2010&lt;/date&gt;&lt;/pub-dates&gt;&lt;/dates&gt;&lt;label&gt;435&lt;/label&gt;&lt;urls&gt;&lt;/urls&gt;&lt;/record&gt;&lt;/Cite&gt;&lt;/EndNote&gt;</w:instrText>
      </w:r>
      <w:r w:rsidR="00A34911">
        <w:rPr>
          <w:rFonts w:ascii="Times New Roman" w:hAnsi="Times New Roman" w:cs="Times New Roman"/>
          <w:sz w:val="24"/>
          <w:szCs w:val="24"/>
        </w:rPr>
        <w:fldChar w:fldCharType="separate"/>
      </w:r>
      <w:r w:rsidR="00A34911">
        <w:rPr>
          <w:rFonts w:ascii="Times New Roman" w:hAnsi="Times New Roman" w:cs="Times New Roman"/>
          <w:noProof/>
          <w:sz w:val="24"/>
          <w:szCs w:val="24"/>
        </w:rPr>
        <w:t>(O'Connor et al., 2010)</w:t>
      </w:r>
      <w:r w:rsidR="00A34911">
        <w:rPr>
          <w:rFonts w:ascii="Times New Roman" w:hAnsi="Times New Roman" w:cs="Times New Roman"/>
          <w:sz w:val="24"/>
          <w:szCs w:val="24"/>
        </w:rPr>
        <w:fldChar w:fldCharType="end"/>
      </w:r>
      <w:r w:rsidR="00A34911">
        <w:rPr>
          <w:rFonts w:ascii="Times New Roman" w:hAnsi="Times New Roman" w:cs="Times New Roman"/>
          <w:sz w:val="24"/>
          <w:szCs w:val="24"/>
        </w:rPr>
        <w:t xml:space="preserve">. Bleaching the photoreceptors in this species did not </w:t>
      </w:r>
      <w:r w:rsidR="00736229">
        <w:rPr>
          <w:rFonts w:ascii="Times New Roman" w:hAnsi="Times New Roman" w:cs="Times New Roman"/>
          <w:sz w:val="24"/>
          <w:szCs w:val="24"/>
        </w:rPr>
        <w:t>lead to</w:t>
      </w:r>
      <w:r w:rsidR="00A34911">
        <w:rPr>
          <w:rFonts w:ascii="Times New Roman" w:hAnsi="Times New Roman" w:cs="Times New Roman"/>
          <w:sz w:val="24"/>
          <w:szCs w:val="24"/>
        </w:rPr>
        <w:t xml:space="preserve"> the formation of a </w:t>
      </w:r>
      <w:proofErr w:type="spellStart"/>
      <w:r w:rsidR="00A34911">
        <w:rPr>
          <w:rFonts w:ascii="Times New Roman" w:hAnsi="Times New Roman" w:cs="Times New Roman"/>
          <w:sz w:val="24"/>
          <w:szCs w:val="24"/>
        </w:rPr>
        <w:t>metarhodopsin</w:t>
      </w:r>
      <w:proofErr w:type="spellEnd"/>
      <w:ins w:id="26" w:author="Microsoft Office User" w:date="2021-10-18T14:19:00Z">
        <w:r w:rsidR="000E17B6">
          <w:rPr>
            <w:rFonts w:ascii="Times New Roman" w:hAnsi="Times New Roman" w:cs="Times New Roman"/>
            <w:sz w:val="24"/>
            <w:szCs w:val="24"/>
          </w:rPr>
          <w:t>,</w:t>
        </w:r>
      </w:ins>
      <w:r w:rsidR="00736229">
        <w:rPr>
          <w:rFonts w:ascii="Times New Roman" w:hAnsi="Times New Roman" w:cs="Times New Roman"/>
          <w:sz w:val="24"/>
          <w:szCs w:val="24"/>
        </w:rPr>
        <w:t xml:space="preserve"> thus indicating that reactivation of the retinal-opsin complex happens through a </w:t>
      </w:r>
      <w:proofErr w:type="spellStart"/>
      <w:r w:rsidR="00736229">
        <w:rPr>
          <w:rFonts w:ascii="Times New Roman" w:hAnsi="Times New Roman" w:cs="Times New Roman"/>
          <w:sz w:val="24"/>
          <w:szCs w:val="24"/>
        </w:rPr>
        <w:t>photoisomerase</w:t>
      </w:r>
      <w:proofErr w:type="spellEnd"/>
      <w:r w:rsidR="00736229">
        <w:rPr>
          <w:rFonts w:ascii="Times New Roman" w:hAnsi="Times New Roman" w:cs="Times New Roman"/>
          <w:sz w:val="24"/>
          <w:szCs w:val="24"/>
        </w:rPr>
        <w:t xml:space="preserve"> as in vertebrate ciliary photoreceptors </w:t>
      </w:r>
      <w:r w:rsidR="00736229">
        <w:rPr>
          <w:rFonts w:ascii="Times New Roman" w:hAnsi="Times New Roman" w:cs="Times New Roman"/>
          <w:sz w:val="24"/>
          <w:szCs w:val="24"/>
        </w:rPr>
        <w:fldChar w:fldCharType="begin"/>
      </w:r>
      <w:r w:rsidR="0073622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&lt;EndNote&gt;&lt;Cite&gt;&lt;Author&gt;Shichida&lt;/Author&gt;&lt;Year&gt;2009&lt;/Year&gt;&lt;RecNum&gt;462&lt;/RecNum&gt;&lt;DisplayText&gt;(Shichida and Matsuyama, 2009)&lt;/DisplayText&gt;&lt;record&gt;&lt;rec-number&gt;462&lt;/rec-number&gt;&lt;foreign-keys&gt;&lt;key app="EN" db-id="teswsv5wdasvwbeaptvp5aa72vfwfe0wa59s" timestamp="1610289067"&gt;462&lt;/key&gt;&lt;/foreign-keys&gt;&lt;ref-type name="Journal Article"&gt;17&lt;/ref-type&gt;&lt;contributors&gt;&lt;authors&gt;&lt;author&gt;Shichida, Y.&lt;/author&gt;&lt;author&gt;Matsuyama, T.&lt;/author&gt;&lt;/authors&gt;&lt;/contributors&gt;&lt;titles&gt;&lt;title&gt;&lt;style face="normal" font="Times New Roman" size="100%"&gt;Evolution of opsins and phototransduction&lt;/style&gt;&lt;/title&gt;&lt;secondary-title&gt;Philosophical Transactions of the Royal Society London&lt;/secondary-title&gt;&lt;/titles&gt;&lt;periodical&gt;&lt;full-title&gt;Philosophical Transactions of the Royal Society London&lt;/full-title&gt;&lt;/periodical&gt;&lt;pages&gt;2881-2895&lt;/pages&gt;&lt;volume&gt;364&lt;/volume&gt;&lt;number&gt;1531&lt;/number&gt;&lt;reprint-edition&gt;Not in File&lt;/reprint-edition&gt;&lt;keywords&gt;&lt;keyword&gt;evolution&lt;/keyword&gt;&lt;keyword&gt;opsin&lt;/keyword&gt;&lt;/keywords&gt;&lt;dates&gt;&lt;year&gt;2009&lt;/year&gt;&lt;pub-dates&gt;&lt;date&gt;2009&lt;/date&gt;&lt;/pub-dates&gt;&lt;/dates&gt;&lt;label&gt;473&lt;/label&gt;&lt;urls&gt;&lt;/urls&gt;&lt;/record&gt;&lt;/Cite&gt;&lt;/EndNote&gt;</w:instrText>
      </w:r>
      <w:r w:rsidR="00736229">
        <w:rPr>
          <w:rFonts w:ascii="Times New Roman" w:hAnsi="Times New Roman" w:cs="Times New Roman"/>
          <w:sz w:val="24"/>
          <w:szCs w:val="24"/>
        </w:rPr>
        <w:fldChar w:fldCharType="separate"/>
      </w:r>
      <w:r w:rsidR="00736229">
        <w:rPr>
          <w:rFonts w:ascii="Times New Roman" w:hAnsi="Times New Roman" w:cs="Times New Roman"/>
          <w:noProof/>
          <w:sz w:val="24"/>
          <w:szCs w:val="24"/>
        </w:rPr>
        <w:t>(Shichida and Matsuyama, 2009)</w:t>
      </w:r>
      <w:r w:rsidR="00736229">
        <w:rPr>
          <w:rFonts w:ascii="Times New Roman" w:hAnsi="Times New Roman" w:cs="Times New Roman"/>
          <w:sz w:val="24"/>
          <w:szCs w:val="24"/>
        </w:rPr>
        <w:fldChar w:fldCharType="end"/>
      </w:r>
      <w:r w:rsidR="00736229">
        <w:rPr>
          <w:rFonts w:ascii="Times New Roman" w:hAnsi="Times New Roman" w:cs="Times New Roman"/>
          <w:sz w:val="24"/>
          <w:szCs w:val="24"/>
        </w:rPr>
        <w:t>.</w:t>
      </w:r>
      <w:r w:rsidR="00D932ED">
        <w:rPr>
          <w:rFonts w:ascii="Times New Roman" w:hAnsi="Times New Roman" w:cs="Times New Roman"/>
          <w:sz w:val="24"/>
          <w:szCs w:val="24"/>
        </w:rPr>
        <w:t xml:space="preserve"> The nature of this potential </w:t>
      </w:r>
      <w:proofErr w:type="spellStart"/>
      <w:r w:rsidR="00D932ED">
        <w:rPr>
          <w:rFonts w:ascii="Times New Roman" w:hAnsi="Times New Roman" w:cs="Times New Roman"/>
          <w:sz w:val="24"/>
          <w:szCs w:val="24"/>
        </w:rPr>
        <w:t>photoisomerase</w:t>
      </w:r>
      <w:proofErr w:type="spellEnd"/>
      <w:r w:rsidR="00D932ED">
        <w:rPr>
          <w:rFonts w:ascii="Times New Roman" w:hAnsi="Times New Roman" w:cs="Times New Roman"/>
          <w:sz w:val="24"/>
          <w:szCs w:val="24"/>
        </w:rPr>
        <w:t xml:space="preserve"> remains unknown, though.</w:t>
      </w:r>
    </w:p>
    <w:p w14:paraId="26FD1A19" w14:textId="2023E22D" w:rsidR="00004E19" w:rsidRDefault="00F86F4E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study</w:t>
      </w:r>
      <w:r w:rsidR="00661E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del w:id="27" w:author="Microsoft Office User" w:date="2021-10-18T14:19:00Z">
        <w:r w:rsidDel="000E17B6">
          <w:rPr>
            <w:rFonts w:ascii="Times New Roman" w:hAnsi="Times New Roman" w:cs="Times New Roman"/>
            <w:sz w:val="24"/>
            <w:szCs w:val="24"/>
          </w:rPr>
          <w:delText xml:space="preserve">have </w:delText>
        </w:r>
      </w:del>
      <w:r>
        <w:rPr>
          <w:rFonts w:ascii="Times New Roman" w:hAnsi="Times New Roman" w:cs="Times New Roman"/>
          <w:sz w:val="24"/>
          <w:szCs w:val="24"/>
        </w:rPr>
        <w:t>raised antibodies against three novel</w:t>
      </w:r>
      <w:r w:rsidR="00661E52">
        <w:rPr>
          <w:rFonts w:ascii="Times New Roman" w:hAnsi="Times New Roman" w:cs="Times New Roman"/>
          <w:sz w:val="24"/>
          <w:szCs w:val="24"/>
        </w:rPr>
        <w:t xml:space="preserve"> opsins recently discovered in</w:t>
      </w:r>
      <w:r>
        <w:rPr>
          <w:rFonts w:ascii="Times New Roman" w:hAnsi="Times New Roman" w:cs="Times New Roman"/>
          <w:sz w:val="24"/>
          <w:szCs w:val="24"/>
        </w:rPr>
        <w:t xml:space="preserve"> transcriptomic data from the Caribbean cubozoan, </w:t>
      </w:r>
      <w:proofErr w:type="spellStart"/>
      <w:r w:rsidRPr="00F86F4E">
        <w:rPr>
          <w:rFonts w:ascii="Times New Roman" w:hAnsi="Times New Roman" w:cs="Times New Roman"/>
          <w:i/>
          <w:sz w:val="24"/>
          <w:szCs w:val="24"/>
        </w:rPr>
        <w:t>Tripedalia</w:t>
      </w:r>
      <w:proofErr w:type="spellEnd"/>
      <w:r w:rsidRPr="00F86F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6F4E">
        <w:rPr>
          <w:rFonts w:ascii="Times New Roman" w:hAnsi="Times New Roman" w:cs="Times New Roman"/>
          <w:i/>
          <w:sz w:val="24"/>
          <w:szCs w:val="24"/>
        </w:rPr>
        <w:t>cystophora</w:t>
      </w:r>
      <w:proofErr w:type="spellEnd"/>
      <w:r w:rsidR="0088750F">
        <w:rPr>
          <w:rFonts w:ascii="Times New Roman" w:hAnsi="Times New Roman" w:cs="Times New Roman"/>
          <w:sz w:val="24"/>
          <w:szCs w:val="24"/>
        </w:rPr>
        <w:t xml:space="preserve"> </w:t>
      </w:r>
      <w:r w:rsidR="0088750F">
        <w:rPr>
          <w:rFonts w:ascii="Times New Roman" w:hAnsi="Times New Roman" w:cs="Times New Roman"/>
          <w:sz w:val="24"/>
          <w:szCs w:val="24"/>
        </w:rPr>
        <w:fldChar w:fldCharType="begin"/>
      </w:r>
      <w:r w:rsidR="008875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&lt;EndNote&gt;&lt;Cite&gt;&lt;Author&gt;Nielsen&lt;/Author&gt;&lt;Year&gt;2019&lt;/Year&gt;&lt;RecNum&gt;1069&lt;/RecNum&gt;&lt;DisplayText&gt;(Nielsen et al., 2019)&lt;/DisplayText&gt;&lt;record&gt;&lt;rec-number&gt;1069&lt;/rec-number&gt;&lt;foreign-keys&gt;&lt;key app="EN" db-id="teswsv5wdasvwbeaptvp5aa72vfwfe0wa59s" timestamp="1634213075"&gt;1069&lt;/key&gt;&lt;/foreign-keys&gt;&lt;ref-type name="Journal Article"&gt;17&lt;/ref-type&gt;&lt;contributors&gt;&lt;authors&gt;&lt;author&gt;Nielsen, S. K. D.&lt;/author&gt;&lt;author&gt;Koch, T. L.&lt;/author&gt;&lt;author&gt;Wiisbye, S.&lt;/author&gt;&lt;author&gt;Grimmelikhuijzen, C.J.P.&lt;/author&gt;&lt;author&gt;Garm, A.&lt;/author&gt;&lt;/authors&gt;&lt;/contributors&gt;&lt;titles&gt;&lt;title&gt;Neuropeptide expression in the box jellyfish Tripedalia cystophora—New insights into the complexity of a “simple” nervous system&lt;/title&gt;&lt;secondary-title&gt;Journal of Comparative Neurology&lt;/secondary-title&gt;&lt;/titles&gt;&lt;periodical&gt;&lt;full-title&gt;Journal of Comparative Neurology&lt;/full-title&gt;&lt;/periodical&gt;&lt;pages&gt;2865-2882&lt;/pages&gt;&lt;volume&gt;529&lt;/volume&gt;&lt;dates&gt;&lt;year&gt;2019&lt;/year&gt;&lt;/dates&gt;&lt;urls&gt;&lt;/urls&gt;&lt;/record&gt;&lt;/Cite&gt;&lt;/EndNote&gt;</w:instrText>
      </w:r>
      <w:r w:rsidR="0088750F">
        <w:rPr>
          <w:rFonts w:ascii="Times New Roman" w:hAnsi="Times New Roman" w:cs="Times New Roman"/>
          <w:sz w:val="24"/>
          <w:szCs w:val="24"/>
        </w:rPr>
        <w:fldChar w:fldCharType="separate"/>
      </w:r>
      <w:r w:rsidR="0088750F">
        <w:rPr>
          <w:rFonts w:ascii="Times New Roman" w:hAnsi="Times New Roman" w:cs="Times New Roman"/>
          <w:noProof/>
          <w:sz w:val="24"/>
          <w:szCs w:val="24"/>
        </w:rPr>
        <w:t>(Nielsen et al., 2019)</w:t>
      </w:r>
      <w:r w:rsidR="0088750F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We used these antibodies to </w:t>
      </w:r>
      <w:r w:rsidR="0088750F">
        <w:rPr>
          <w:rFonts w:ascii="Times New Roman" w:hAnsi="Times New Roman" w:cs="Times New Roman"/>
          <w:sz w:val="24"/>
          <w:szCs w:val="24"/>
        </w:rPr>
        <w:t xml:space="preserve">examine </w:t>
      </w:r>
      <w:r>
        <w:rPr>
          <w:rFonts w:ascii="Times New Roman" w:hAnsi="Times New Roman" w:cs="Times New Roman"/>
          <w:sz w:val="24"/>
          <w:szCs w:val="24"/>
        </w:rPr>
        <w:t xml:space="preserve">the expression pattern in polyps and medusae of </w:t>
      </w:r>
      <w:r w:rsidRPr="0088750F">
        <w:rPr>
          <w:rFonts w:ascii="Times New Roman" w:hAnsi="Times New Roman" w:cs="Times New Roman"/>
          <w:i/>
          <w:sz w:val="24"/>
          <w:szCs w:val="24"/>
        </w:rPr>
        <w:t xml:space="preserve">T. </w:t>
      </w:r>
      <w:proofErr w:type="spellStart"/>
      <w:r w:rsidR="00661E52" w:rsidRPr="0088750F">
        <w:rPr>
          <w:rFonts w:ascii="Times New Roman" w:hAnsi="Times New Roman" w:cs="Times New Roman"/>
          <w:i/>
          <w:sz w:val="24"/>
          <w:szCs w:val="24"/>
        </w:rPr>
        <w:t>cystophora</w:t>
      </w:r>
      <w:proofErr w:type="spellEnd"/>
      <w:r w:rsidR="0088750F">
        <w:rPr>
          <w:rFonts w:ascii="Times New Roman" w:hAnsi="Times New Roman" w:cs="Times New Roman"/>
          <w:sz w:val="24"/>
          <w:szCs w:val="24"/>
        </w:rPr>
        <w:t xml:space="preserve"> but</w:t>
      </w:r>
      <w:r w:rsidR="00661E52">
        <w:rPr>
          <w:rFonts w:ascii="Times New Roman" w:hAnsi="Times New Roman" w:cs="Times New Roman"/>
          <w:sz w:val="24"/>
          <w:szCs w:val="24"/>
        </w:rPr>
        <w:t xml:space="preserve"> also in the hydromedusa, </w:t>
      </w:r>
      <w:proofErr w:type="spellStart"/>
      <w:r w:rsidR="00661E52" w:rsidRPr="00661E52">
        <w:rPr>
          <w:rFonts w:ascii="Times New Roman" w:hAnsi="Times New Roman" w:cs="Times New Roman"/>
          <w:i/>
          <w:sz w:val="24"/>
          <w:szCs w:val="24"/>
        </w:rPr>
        <w:t>Sarsia</w:t>
      </w:r>
      <w:proofErr w:type="spellEnd"/>
      <w:r w:rsidR="00661E52" w:rsidRPr="00661E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61E52" w:rsidRPr="00661E52">
        <w:rPr>
          <w:rFonts w:ascii="Times New Roman" w:hAnsi="Times New Roman" w:cs="Times New Roman"/>
          <w:i/>
          <w:sz w:val="24"/>
          <w:szCs w:val="24"/>
        </w:rPr>
        <w:t>tubulosa</w:t>
      </w:r>
      <w:proofErr w:type="spellEnd"/>
      <w:r w:rsidR="00661E52">
        <w:rPr>
          <w:rFonts w:ascii="Times New Roman" w:hAnsi="Times New Roman" w:cs="Times New Roman"/>
          <w:sz w:val="24"/>
          <w:szCs w:val="24"/>
        </w:rPr>
        <w:t xml:space="preserve">, and in the eye carrying </w:t>
      </w:r>
      <w:proofErr w:type="spellStart"/>
      <w:r w:rsidR="00661E52">
        <w:rPr>
          <w:rFonts w:ascii="Times New Roman" w:hAnsi="Times New Roman" w:cs="Times New Roman"/>
          <w:sz w:val="24"/>
          <w:szCs w:val="24"/>
        </w:rPr>
        <w:t>rhopalia</w:t>
      </w:r>
      <w:proofErr w:type="spellEnd"/>
      <w:r w:rsidR="00661E5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661E52">
        <w:rPr>
          <w:rFonts w:ascii="Times New Roman" w:hAnsi="Times New Roman" w:cs="Times New Roman"/>
          <w:sz w:val="24"/>
          <w:szCs w:val="24"/>
        </w:rPr>
        <w:t>scyphomedusae</w:t>
      </w:r>
      <w:proofErr w:type="spellEnd"/>
      <w:r w:rsidR="00661E52">
        <w:rPr>
          <w:rFonts w:ascii="Times New Roman" w:hAnsi="Times New Roman" w:cs="Times New Roman"/>
          <w:sz w:val="24"/>
          <w:szCs w:val="24"/>
        </w:rPr>
        <w:t xml:space="preserve"> </w:t>
      </w:r>
      <w:r w:rsidR="00661E52" w:rsidRPr="00661E52">
        <w:rPr>
          <w:rFonts w:ascii="Times New Roman" w:hAnsi="Times New Roman" w:cs="Times New Roman"/>
          <w:i/>
          <w:sz w:val="24"/>
          <w:szCs w:val="24"/>
        </w:rPr>
        <w:t xml:space="preserve">Aurelia </w:t>
      </w:r>
      <w:proofErr w:type="spellStart"/>
      <w:r w:rsidR="00661E52" w:rsidRPr="00661E52">
        <w:rPr>
          <w:rFonts w:ascii="Times New Roman" w:hAnsi="Times New Roman" w:cs="Times New Roman"/>
          <w:i/>
          <w:sz w:val="24"/>
          <w:szCs w:val="24"/>
        </w:rPr>
        <w:t>aurita</w:t>
      </w:r>
      <w:proofErr w:type="spellEnd"/>
      <w:r w:rsidR="00661E5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61E52" w:rsidRPr="00661E52">
        <w:rPr>
          <w:rFonts w:ascii="Times New Roman" w:hAnsi="Times New Roman" w:cs="Times New Roman"/>
          <w:i/>
          <w:sz w:val="24"/>
          <w:szCs w:val="24"/>
        </w:rPr>
        <w:t>Cassiopea</w:t>
      </w:r>
      <w:proofErr w:type="spellEnd"/>
      <w:r w:rsidR="00661E52" w:rsidRPr="00661E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61E52" w:rsidRPr="00661E52">
        <w:rPr>
          <w:rFonts w:ascii="Times New Roman" w:hAnsi="Times New Roman" w:cs="Times New Roman"/>
          <w:i/>
          <w:sz w:val="24"/>
          <w:szCs w:val="24"/>
        </w:rPr>
        <w:t>xamachana</w:t>
      </w:r>
      <w:proofErr w:type="spellEnd"/>
      <w:r w:rsidR="00661E52">
        <w:rPr>
          <w:rFonts w:ascii="Times New Roman" w:hAnsi="Times New Roman" w:cs="Times New Roman"/>
          <w:sz w:val="24"/>
          <w:szCs w:val="24"/>
        </w:rPr>
        <w:t xml:space="preserve">. </w:t>
      </w:r>
      <w:del w:id="28" w:author="Microsoft Office User" w:date="2021-10-18T14:20:00Z">
        <w:r w:rsidR="00661E52" w:rsidDel="000E17B6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29" w:author="Microsoft Office User" w:date="2021-10-18T14:20:00Z">
        <w:r w:rsidR="000E17B6">
          <w:rPr>
            <w:rFonts w:ascii="Times New Roman" w:hAnsi="Times New Roman" w:cs="Times New Roman"/>
            <w:sz w:val="24"/>
            <w:szCs w:val="24"/>
          </w:rPr>
          <w:t xml:space="preserve">Not surprisingly because of the distinctiveness of cnidarian opsins, </w:t>
        </w:r>
      </w:ins>
      <w:del w:id="30" w:author="Microsoft Office User" w:date="2021-10-18T14:21:00Z">
        <w:r w:rsidR="00661E52" w:rsidDel="000E17B6">
          <w:rPr>
            <w:rFonts w:ascii="Times New Roman" w:hAnsi="Times New Roman" w:cs="Times New Roman"/>
            <w:sz w:val="24"/>
            <w:szCs w:val="24"/>
          </w:rPr>
          <w:delText xml:space="preserve">opsins </w:delText>
        </w:r>
      </w:del>
      <w:ins w:id="31" w:author="Microsoft Office User" w:date="2021-10-18T14:21:00Z">
        <w:r w:rsidR="000E17B6">
          <w:rPr>
            <w:rFonts w:ascii="Times New Roman" w:hAnsi="Times New Roman" w:cs="Times New Roman"/>
            <w:sz w:val="24"/>
            <w:szCs w:val="24"/>
          </w:rPr>
          <w:t xml:space="preserve">antibodies raised to T. </w:t>
        </w:r>
        <w:proofErr w:type="spellStart"/>
        <w:r w:rsidR="000E17B6">
          <w:rPr>
            <w:rFonts w:ascii="Times New Roman" w:hAnsi="Times New Roman" w:cs="Times New Roman"/>
            <w:sz w:val="24"/>
            <w:szCs w:val="24"/>
          </w:rPr>
          <w:t>cystophora</w:t>
        </w:r>
        <w:proofErr w:type="spellEnd"/>
        <w:r w:rsidR="000E17B6">
          <w:rPr>
            <w:rFonts w:ascii="Times New Roman" w:hAnsi="Times New Roman" w:cs="Times New Roman"/>
            <w:sz w:val="24"/>
            <w:szCs w:val="24"/>
          </w:rPr>
          <w:t xml:space="preserve"> opsins </w:t>
        </w:r>
      </w:ins>
      <w:r w:rsidR="00661E52">
        <w:rPr>
          <w:rFonts w:ascii="Times New Roman" w:hAnsi="Times New Roman" w:cs="Times New Roman"/>
          <w:sz w:val="24"/>
          <w:szCs w:val="24"/>
        </w:rPr>
        <w:t xml:space="preserve">were </w:t>
      </w:r>
      <w:r w:rsidR="0088750F">
        <w:rPr>
          <w:rFonts w:ascii="Times New Roman" w:hAnsi="Times New Roman" w:cs="Times New Roman"/>
          <w:sz w:val="24"/>
          <w:szCs w:val="24"/>
        </w:rPr>
        <w:t xml:space="preserve">only found to be expressed in the </w:t>
      </w:r>
      <w:r w:rsidR="00661E52">
        <w:rPr>
          <w:rFonts w:ascii="Times New Roman" w:hAnsi="Times New Roman" w:cs="Times New Roman"/>
          <w:sz w:val="24"/>
          <w:szCs w:val="24"/>
        </w:rPr>
        <w:t xml:space="preserve">medusae of </w:t>
      </w:r>
      <w:r w:rsidR="00661E52" w:rsidRPr="00661E52">
        <w:rPr>
          <w:rFonts w:ascii="Times New Roman" w:hAnsi="Times New Roman" w:cs="Times New Roman"/>
          <w:i/>
          <w:sz w:val="24"/>
          <w:szCs w:val="24"/>
        </w:rPr>
        <w:t xml:space="preserve">T. </w:t>
      </w:r>
      <w:proofErr w:type="spellStart"/>
      <w:r w:rsidR="00661E52" w:rsidRPr="00661E52">
        <w:rPr>
          <w:rFonts w:ascii="Times New Roman" w:hAnsi="Times New Roman" w:cs="Times New Roman"/>
          <w:i/>
          <w:sz w:val="24"/>
          <w:szCs w:val="24"/>
        </w:rPr>
        <w:t>cystophora</w:t>
      </w:r>
      <w:proofErr w:type="spellEnd"/>
      <w:r w:rsidR="00661E52">
        <w:rPr>
          <w:rFonts w:ascii="Times New Roman" w:hAnsi="Times New Roman" w:cs="Times New Roman"/>
          <w:sz w:val="24"/>
          <w:szCs w:val="24"/>
        </w:rPr>
        <w:t xml:space="preserve"> and the expression patterns allowed us suggest specific functions for each of them. </w:t>
      </w:r>
    </w:p>
    <w:p w14:paraId="56DF0321" w14:textId="77777777" w:rsidR="00F86F4E" w:rsidRPr="00724604" w:rsidRDefault="00F86F4E" w:rsidP="000B54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87DEDB" w14:textId="77777777" w:rsidR="00724604" w:rsidRPr="00724604" w:rsidRDefault="00724604" w:rsidP="000B54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4604">
        <w:rPr>
          <w:rFonts w:ascii="Times New Roman" w:hAnsi="Times New Roman" w:cs="Times New Roman"/>
          <w:b/>
          <w:sz w:val="24"/>
          <w:szCs w:val="24"/>
        </w:rPr>
        <w:lastRenderedPageBreak/>
        <w:t>Materials and Methods</w:t>
      </w:r>
    </w:p>
    <w:p w14:paraId="2B7D578B" w14:textId="77777777" w:rsidR="00724604" w:rsidRPr="00724604" w:rsidRDefault="00724604" w:rsidP="000B5427">
      <w:pPr>
        <w:pStyle w:val="Default"/>
        <w:spacing w:line="360" w:lineRule="auto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Animal</w:t>
      </w:r>
      <w:r w:rsidR="00F67072">
        <w:rPr>
          <w:rFonts w:ascii="Times New Roman" w:hAnsi="Times New Roman" w:cs="Times New Roman"/>
          <w:color w:val="auto"/>
          <w:u w:val="single"/>
        </w:rPr>
        <w:t xml:space="preserve"> </w:t>
      </w:r>
      <w:r w:rsidRPr="00724604">
        <w:rPr>
          <w:rFonts w:ascii="Times New Roman" w:hAnsi="Times New Roman" w:cs="Times New Roman"/>
          <w:color w:val="auto"/>
          <w:u w:val="single"/>
        </w:rPr>
        <w:t xml:space="preserve">cultures </w:t>
      </w:r>
    </w:p>
    <w:p w14:paraId="02943D20" w14:textId="77777777" w:rsidR="00724604" w:rsidRPr="00724604" w:rsidRDefault="0019381A" w:rsidP="000B5427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Polyps and</w:t>
      </w:r>
      <w:r w:rsidR="00724604" w:rsidRPr="00724604">
        <w:rPr>
          <w:rFonts w:ascii="Times New Roman" w:hAnsi="Times New Roman" w:cs="Times New Roman"/>
          <w:color w:val="auto"/>
        </w:rPr>
        <w:t xml:space="preserve"> juvenile</w:t>
      </w:r>
      <w:r>
        <w:rPr>
          <w:rFonts w:ascii="Times New Roman" w:hAnsi="Times New Roman" w:cs="Times New Roman"/>
          <w:color w:val="auto"/>
        </w:rPr>
        <w:t xml:space="preserve"> (bell diameter (BD): 1.5 – 2.5 mm)</w:t>
      </w:r>
      <w:r w:rsidR="00724604" w:rsidRPr="00724604">
        <w:rPr>
          <w:rFonts w:ascii="Times New Roman" w:hAnsi="Times New Roman" w:cs="Times New Roman"/>
          <w:color w:val="auto"/>
        </w:rPr>
        <w:t>, sub-adult</w:t>
      </w:r>
      <w:r>
        <w:rPr>
          <w:rFonts w:ascii="Times New Roman" w:hAnsi="Times New Roman" w:cs="Times New Roman"/>
          <w:color w:val="auto"/>
        </w:rPr>
        <w:t xml:space="preserve"> (BD: 3 – 5 mm)</w:t>
      </w:r>
      <w:r w:rsidR="00724604" w:rsidRPr="00724604">
        <w:rPr>
          <w:rFonts w:ascii="Times New Roman" w:hAnsi="Times New Roman" w:cs="Times New Roman"/>
          <w:color w:val="auto"/>
        </w:rPr>
        <w:t xml:space="preserve"> and adult</w:t>
      </w:r>
      <w:r>
        <w:rPr>
          <w:rFonts w:ascii="Times New Roman" w:hAnsi="Times New Roman" w:cs="Times New Roman"/>
          <w:color w:val="auto"/>
        </w:rPr>
        <w:t xml:space="preserve"> (BD: 6-8 mm) medusae</w:t>
      </w:r>
      <w:r w:rsidR="00F67072">
        <w:rPr>
          <w:rFonts w:ascii="Times New Roman" w:hAnsi="Times New Roman" w:cs="Times New Roman"/>
          <w:color w:val="auto"/>
        </w:rPr>
        <w:t xml:space="preserve"> </w:t>
      </w:r>
      <w:r w:rsidR="00724604" w:rsidRPr="00724604">
        <w:rPr>
          <w:rFonts w:ascii="Times New Roman" w:hAnsi="Times New Roman" w:cs="Times New Roman"/>
          <w:color w:val="auto"/>
        </w:rPr>
        <w:t xml:space="preserve">of </w:t>
      </w:r>
      <w:r w:rsidR="00724604" w:rsidRPr="00724604">
        <w:rPr>
          <w:rFonts w:ascii="Times New Roman" w:hAnsi="Times New Roman" w:cs="Times New Roman"/>
          <w:i/>
          <w:iCs/>
          <w:color w:val="auto"/>
        </w:rPr>
        <w:t xml:space="preserve">T. </w:t>
      </w:r>
      <w:proofErr w:type="spellStart"/>
      <w:r w:rsidR="00724604" w:rsidRPr="00724604">
        <w:rPr>
          <w:rFonts w:ascii="Times New Roman" w:hAnsi="Times New Roman" w:cs="Times New Roman"/>
          <w:i/>
          <w:iCs/>
          <w:color w:val="auto"/>
        </w:rPr>
        <w:t>cystophora</w:t>
      </w:r>
      <w:proofErr w:type="spellEnd"/>
      <w:r w:rsidR="00724604" w:rsidRPr="00724604">
        <w:rPr>
          <w:rFonts w:ascii="Times New Roman" w:hAnsi="Times New Roman" w:cs="Times New Roman"/>
          <w:i/>
          <w:iCs/>
          <w:color w:val="auto"/>
        </w:rPr>
        <w:t xml:space="preserve">, </w:t>
      </w:r>
      <w:r w:rsidR="00F67072">
        <w:rPr>
          <w:rFonts w:ascii="Times New Roman" w:hAnsi="Times New Roman" w:cs="Times New Roman"/>
          <w:color w:val="auto"/>
        </w:rPr>
        <w:t>Conant</w:t>
      </w:r>
      <w:r w:rsidR="00724604" w:rsidRPr="00724604">
        <w:rPr>
          <w:rFonts w:ascii="Times New Roman" w:hAnsi="Times New Roman" w:cs="Times New Roman"/>
          <w:color w:val="auto"/>
        </w:rPr>
        <w:t xml:space="preserve"> 1897</w:t>
      </w:r>
      <w:r w:rsidR="00F67072">
        <w:rPr>
          <w:rFonts w:ascii="Times New Roman" w:hAnsi="Times New Roman" w:cs="Times New Roman"/>
          <w:color w:val="auto"/>
        </w:rPr>
        <w:t>,</w:t>
      </w:r>
      <w:r w:rsidR="00724604" w:rsidRPr="00724604">
        <w:rPr>
          <w:rFonts w:ascii="Times New Roman" w:hAnsi="Times New Roman" w:cs="Times New Roman"/>
          <w:color w:val="auto"/>
        </w:rPr>
        <w:t xml:space="preserve"> were</w:t>
      </w:r>
      <w:r w:rsidR="00F67072">
        <w:rPr>
          <w:rFonts w:ascii="Times New Roman" w:hAnsi="Times New Roman" w:cs="Times New Roman"/>
          <w:color w:val="auto"/>
        </w:rPr>
        <w:t xml:space="preserve"> obtained from </w:t>
      </w:r>
      <w:r w:rsidR="00724604" w:rsidRPr="00724604">
        <w:rPr>
          <w:rFonts w:ascii="Times New Roman" w:hAnsi="Times New Roman" w:cs="Times New Roman"/>
          <w:color w:val="auto"/>
        </w:rPr>
        <w:t>culture</w:t>
      </w:r>
      <w:r w:rsidR="00F67072">
        <w:rPr>
          <w:rFonts w:ascii="Times New Roman" w:hAnsi="Times New Roman" w:cs="Times New Roman"/>
          <w:color w:val="auto"/>
        </w:rPr>
        <w:t>s</w:t>
      </w:r>
      <w:r w:rsidR="00724604" w:rsidRPr="00724604">
        <w:rPr>
          <w:rFonts w:ascii="Times New Roman" w:hAnsi="Times New Roman" w:cs="Times New Roman"/>
          <w:color w:val="auto"/>
        </w:rPr>
        <w:t xml:space="preserve"> at</w:t>
      </w:r>
      <w:r w:rsidR="00F67072">
        <w:rPr>
          <w:rFonts w:ascii="Times New Roman" w:hAnsi="Times New Roman" w:cs="Times New Roman"/>
          <w:color w:val="auto"/>
        </w:rPr>
        <w:t xml:space="preserve"> the Marine Biological Section,</w:t>
      </w:r>
      <w:r w:rsidR="00724604" w:rsidRPr="00724604">
        <w:rPr>
          <w:rFonts w:ascii="Times New Roman" w:hAnsi="Times New Roman" w:cs="Times New Roman"/>
          <w:color w:val="auto"/>
        </w:rPr>
        <w:t xml:space="preserve"> University of Copenhagen</w:t>
      </w:r>
      <w:r w:rsidR="00661E52">
        <w:rPr>
          <w:rFonts w:ascii="Times New Roman" w:hAnsi="Times New Roman" w:cs="Times New Roman"/>
          <w:color w:val="auto"/>
        </w:rPr>
        <w:t>. They were</w:t>
      </w:r>
      <w:r w:rsidR="00847F8C">
        <w:rPr>
          <w:rFonts w:ascii="Times New Roman" w:hAnsi="Times New Roman" w:cs="Times New Roman"/>
          <w:color w:val="auto"/>
        </w:rPr>
        <w:t xml:space="preserve"> cultured</w:t>
      </w:r>
      <w:r w:rsidR="00724604" w:rsidRPr="00724604">
        <w:rPr>
          <w:rFonts w:ascii="Times New Roman" w:hAnsi="Times New Roman" w:cs="Times New Roman"/>
          <w:color w:val="auto"/>
        </w:rPr>
        <w:t xml:space="preserve"> in 250 l tank</w:t>
      </w:r>
      <w:r w:rsidR="00661E52">
        <w:rPr>
          <w:rFonts w:ascii="Times New Roman" w:hAnsi="Times New Roman" w:cs="Times New Roman"/>
          <w:color w:val="auto"/>
        </w:rPr>
        <w:t>s with recycled sea</w:t>
      </w:r>
      <w:r w:rsidR="00F67072">
        <w:rPr>
          <w:rFonts w:ascii="Times New Roman" w:hAnsi="Times New Roman" w:cs="Times New Roman"/>
          <w:color w:val="auto"/>
        </w:rPr>
        <w:t>water on a 10:14 light-dark-cycle, a</w:t>
      </w:r>
      <w:r w:rsidR="00724604" w:rsidRPr="00724604">
        <w:rPr>
          <w:rFonts w:ascii="Times New Roman" w:hAnsi="Times New Roman" w:cs="Times New Roman"/>
          <w:color w:val="auto"/>
        </w:rPr>
        <w:t xml:space="preserve"> temperature </w:t>
      </w:r>
      <w:r w:rsidR="00F67072">
        <w:rPr>
          <w:rFonts w:ascii="Times New Roman" w:hAnsi="Times New Roman" w:cs="Times New Roman"/>
          <w:color w:val="auto"/>
        </w:rPr>
        <w:t xml:space="preserve">of </w:t>
      </w:r>
      <w:r w:rsidR="00724604" w:rsidRPr="00724604">
        <w:rPr>
          <w:rFonts w:ascii="Times New Roman" w:hAnsi="Times New Roman" w:cs="Times New Roman"/>
          <w:color w:val="auto"/>
        </w:rPr>
        <w:t xml:space="preserve">28 - 29 ºC and </w:t>
      </w:r>
      <w:r w:rsidR="00F67072">
        <w:rPr>
          <w:rFonts w:ascii="Times New Roman" w:hAnsi="Times New Roman" w:cs="Times New Roman"/>
          <w:color w:val="auto"/>
        </w:rPr>
        <w:t>a</w:t>
      </w:r>
      <w:r w:rsidR="00724604" w:rsidRPr="00724604">
        <w:rPr>
          <w:rFonts w:ascii="Times New Roman" w:hAnsi="Times New Roman" w:cs="Times New Roman"/>
          <w:color w:val="auto"/>
        </w:rPr>
        <w:t xml:space="preserve"> salinity </w:t>
      </w:r>
      <w:r w:rsidR="00F67072">
        <w:rPr>
          <w:rFonts w:ascii="Times New Roman" w:hAnsi="Times New Roman" w:cs="Times New Roman"/>
          <w:color w:val="auto"/>
        </w:rPr>
        <w:t>of</w:t>
      </w:r>
      <w:r w:rsidR="00724604" w:rsidRPr="00724604">
        <w:rPr>
          <w:rFonts w:ascii="Times New Roman" w:hAnsi="Times New Roman" w:cs="Times New Roman"/>
          <w:color w:val="auto"/>
        </w:rPr>
        <w:t xml:space="preserve"> 36 – 37 </w:t>
      </w:r>
      <w:proofErr w:type="spellStart"/>
      <w:r w:rsidR="00724604" w:rsidRPr="00724604">
        <w:rPr>
          <w:rFonts w:ascii="Times New Roman" w:hAnsi="Times New Roman" w:cs="Times New Roman"/>
          <w:color w:val="auto"/>
        </w:rPr>
        <w:t>psu</w:t>
      </w:r>
      <w:proofErr w:type="spellEnd"/>
      <w:r w:rsidR="00724604" w:rsidRPr="00724604">
        <w:rPr>
          <w:rFonts w:ascii="Times New Roman" w:hAnsi="Times New Roman" w:cs="Times New Roman"/>
          <w:color w:val="auto"/>
        </w:rPr>
        <w:t xml:space="preserve">. </w:t>
      </w:r>
      <w:r w:rsidR="00F67072">
        <w:rPr>
          <w:rFonts w:ascii="Times New Roman" w:hAnsi="Times New Roman" w:cs="Times New Roman"/>
          <w:color w:val="auto"/>
        </w:rPr>
        <w:t>T</w:t>
      </w:r>
      <w:r w:rsidR="00724604" w:rsidRPr="00724604">
        <w:rPr>
          <w:rFonts w:ascii="Times New Roman" w:hAnsi="Times New Roman" w:cs="Times New Roman"/>
          <w:color w:val="auto"/>
        </w:rPr>
        <w:t xml:space="preserve">he </w:t>
      </w:r>
      <w:r w:rsidR="00F67072">
        <w:rPr>
          <w:rFonts w:ascii="Times New Roman" w:hAnsi="Times New Roman" w:cs="Times New Roman"/>
          <w:color w:val="auto"/>
        </w:rPr>
        <w:t xml:space="preserve">cultures </w:t>
      </w:r>
      <w:r w:rsidR="00724604" w:rsidRPr="00724604">
        <w:rPr>
          <w:rFonts w:ascii="Times New Roman" w:hAnsi="Times New Roman" w:cs="Times New Roman"/>
          <w:color w:val="auto"/>
        </w:rPr>
        <w:t xml:space="preserve">were fed </w:t>
      </w:r>
      <w:proofErr w:type="spellStart"/>
      <w:r w:rsidR="00724604" w:rsidRPr="00724604">
        <w:rPr>
          <w:rFonts w:ascii="Times New Roman" w:hAnsi="Times New Roman" w:cs="Times New Roman"/>
          <w:color w:val="auto"/>
        </w:rPr>
        <w:t>Selco</w:t>
      </w:r>
      <w:proofErr w:type="spellEnd"/>
      <w:r w:rsidR="00724604" w:rsidRPr="00724604">
        <w:rPr>
          <w:rFonts w:ascii="Times New Roman" w:hAnsi="Times New Roman" w:cs="Times New Roman"/>
          <w:color w:val="auto"/>
        </w:rPr>
        <w:t xml:space="preserve"> enriched </w:t>
      </w:r>
      <w:r w:rsidR="00724604" w:rsidRPr="00724604">
        <w:rPr>
          <w:rFonts w:ascii="Times New Roman" w:hAnsi="Times New Roman" w:cs="Times New Roman"/>
          <w:i/>
          <w:iCs/>
          <w:color w:val="auto"/>
        </w:rPr>
        <w:t xml:space="preserve">Artemia salina </w:t>
      </w:r>
      <w:r w:rsidR="00724604" w:rsidRPr="00724604">
        <w:rPr>
          <w:rFonts w:ascii="Times New Roman" w:hAnsi="Times New Roman" w:cs="Times New Roman"/>
          <w:color w:val="auto"/>
        </w:rPr>
        <w:t>nauplii</w:t>
      </w:r>
      <w:r w:rsidR="00F67072">
        <w:rPr>
          <w:rFonts w:ascii="Times New Roman" w:hAnsi="Times New Roman" w:cs="Times New Roman"/>
          <w:color w:val="auto"/>
        </w:rPr>
        <w:t xml:space="preserve"> daily. </w:t>
      </w:r>
      <w:r w:rsidR="00724604" w:rsidRPr="00724604">
        <w:rPr>
          <w:rFonts w:ascii="Times New Roman" w:hAnsi="Times New Roman" w:cs="Times New Roman"/>
          <w:color w:val="auto"/>
        </w:rPr>
        <w:t xml:space="preserve"> </w:t>
      </w:r>
    </w:p>
    <w:p w14:paraId="0BF9AEFF" w14:textId="77777777" w:rsidR="00724604" w:rsidRPr="00724604" w:rsidRDefault="00F67072" w:rsidP="000B5427">
      <w:pPr>
        <w:pStyle w:val="Default"/>
        <w:spacing w:line="360" w:lineRule="auto"/>
        <w:ind w:firstLine="720"/>
        <w:rPr>
          <w:rFonts w:ascii="Times New Roman" w:hAnsi="Times New Roman" w:cs="Times New Roman"/>
          <w:color w:val="auto"/>
        </w:rPr>
      </w:pPr>
      <w:r w:rsidRPr="00F67072">
        <w:rPr>
          <w:rFonts w:ascii="Times New Roman" w:hAnsi="Times New Roman" w:cs="Times New Roman"/>
          <w:iCs/>
          <w:color w:val="auto"/>
        </w:rPr>
        <w:t>Medusae of</w:t>
      </w: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="00724604" w:rsidRPr="00724604">
        <w:rPr>
          <w:rFonts w:ascii="Times New Roman" w:hAnsi="Times New Roman" w:cs="Times New Roman"/>
          <w:i/>
          <w:iCs/>
          <w:color w:val="auto"/>
        </w:rPr>
        <w:t>Sarsia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tubolosa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,</w:t>
      </w:r>
      <w:r w:rsidR="00724604" w:rsidRPr="00724604">
        <w:rPr>
          <w:rFonts w:ascii="Times New Roman" w:hAnsi="Times New Roman" w:cs="Times New Roman"/>
          <w:i/>
          <w:iCs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Lesson</w:t>
      </w:r>
      <w:r w:rsidR="00724604" w:rsidRPr="00724604">
        <w:rPr>
          <w:rFonts w:ascii="Times New Roman" w:hAnsi="Times New Roman" w:cs="Times New Roman"/>
          <w:color w:val="auto"/>
        </w:rPr>
        <w:t xml:space="preserve"> 1843</w:t>
      </w:r>
      <w:r>
        <w:rPr>
          <w:rFonts w:ascii="Times New Roman" w:hAnsi="Times New Roman" w:cs="Times New Roman"/>
          <w:color w:val="auto"/>
        </w:rPr>
        <w:t>,</w:t>
      </w:r>
      <w:r w:rsidR="00724604" w:rsidRPr="00724604">
        <w:rPr>
          <w:rFonts w:ascii="Times New Roman" w:hAnsi="Times New Roman" w:cs="Times New Roman"/>
          <w:color w:val="auto"/>
        </w:rPr>
        <w:t xml:space="preserve"> </w:t>
      </w:r>
      <w:r w:rsidRPr="00724604">
        <w:rPr>
          <w:rFonts w:ascii="Times New Roman" w:hAnsi="Times New Roman" w:cs="Times New Roman"/>
          <w:i/>
          <w:iCs/>
          <w:color w:val="auto"/>
        </w:rPr>
        <w:t xml:space="preserve">Aurelia </w:t>
      </w:r>
      <w:proofErr w:type="spellStart"/>
      <w:r w:rsidRPr="00724604">
        <w:rPr>
          <w:rFonts w:ascii="Times New Roman" w:hAnsi="Times New Roman" w:cs="Times New Roman"/>
          <w:i/>
          <w:iCs/>
          <w:color w:val="auto"/>
        </w:rPr>
        <w:t>aurita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,</w:t>
      </w:r>
      <w:r w:rsidRPr="00724604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724604">
        <w:rPr>
          <w:rFonts w:ascii="Times New Roman" w:hAnsi="Times New Roman" w:cs="Times New Roman"/>
          <w:color w:val="auto"/>
        </w:rPr>
        <w:t>L</w:t>
      </w:r>
      <w:r>
        <w:rPr>
          <w:rFonts w:ascii="Times New Roman" w:hAnsi="Times New Roman" w:cs="Times New Roman"/>
          <w:color w:val="auto"/>
        </w:rPr>
        <w:t>.</w:t>
      </w:r>
      <w:r w:rsidRPr="00724604">
        <w:rPr>
          <w:rFonts w:ascii="Times New Roman" w:hAnsi="Times New Roman" w:cs="Times New Roman"/>
          <w:color w:val="auto"/>
        </w:rPr>
        <w:t xml:space="preserve"> 1758</w:t>
      </w:r>
      <w:r>
        <w:rPr>
          <w:rFonts w:ascii="Times New Roman" w:hAnsi="Times New Roman" w:cs="Times New Roman"/>
          <w:color w:val="auto"/>
        </w:rPr>
        <w:t xml:space="preserve">, and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Cassiopea</w:t>
      </w:r>
      <w:proofErr w:type="spellEnd"/>
      <w:r w:rsidRPr="00724604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xamachana</w:t>
      </w:r>
      <w:proofErr w:type="spellEnd"/>
      <w:r w:rsidR="00847F8C">
        <w:rPr>
          <w:rFonts w:ascii="Times New Roman" w:hAnsi="Times New Roman" w:cs="Times New Roman"/>
          <w:i/>
          <w:iCs/>
          <w:color w:val="auto"/>
        </w:rPr>
        <w:t>,</w:t>
      </w:r>
      <w:r w:rsidRPr="00724604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="00847F8C">
        <w:rPr>
          <w:rFonts w:ascii="Times New Roman" w:hAnsi="Times New Roman" w:cs="Times New Roman"/>
          <w:color w:val="auto"/>
        </w:rPr>
        <w:t>Péron</w:t>
      </w:r>
      <w:proofErr w:type="spellEnd"/>
      <w:r w:rsidR="00847F8C">
        <w:rPr>
          <w:rFonts w:ascii="Times New Roman" w:hAnsi="Times New Roman" w:cs="Times New Roman"/>
          <w:color w:val="auto"/>
        </w:rPr>
        <w:t xml:space="preserve"> &amp; </w:t>
      </w:r>
      <w:proofErr w:type="spellStart"/>
      <w:r w:rsidR="00847F8C">
        <w:rPr>
          <w:rFonts w:ascii="Times New Roman" w:hAnsi="Times New Roman" w:cs="Times New Roman"/>
          <w:color w:val="auto"/>
        </w:rPr>
        <w:t>Lesueur</w:t>
      </w:r>
      <w:proofErr w:type="spellEnd"/>
      <w:r w:rsidRPr="00724604">
        <w:rPr>
          <w:rFonts w:ascii="Times New Roman" w:hAnsi="Times New Roman" w:cs="Times New Roman"/>
          <w:color w:val="auto"/>
        </w:rPr>
        <w:t xml:space="preserve"> 1809</w:t>
      </w:r>
      <w:r w:rsidR="00847F8C">
        <w:rPr>
          <w:rFonts w:ascii="Times New Roman" w:hAnsi="Times New Roman" w:cs="Times New Roman"/>
          <w:color w:val="auto"/>
        </w:rPr>
        <w:t>,</w:t>
      </w:r>
      <w:r w:rsidRPr="00724604">
        <w:rPr>
          <w:rFonts w:ascii="Times New Roman" w:hAnsi="Times New Roman" w:cs="Times New Roman"/>
          <w:color w:val="auto"/>
        </w:rPr>
        <w:t xml:space="preserve"> </w:t>
      </w:r>
      <w:r w:rsidR="00724604" w:rsidRPr="00724604">
        <w:rPr>
          <w:rFonts w:ascii="Times New Roman" w:hAnsi="Times New Roman" w:cs="Times New Roman"/>
          <w:color w:val="auto"/>
        </w:rPr>
        <w:t>w</w:t>
      </w:r>
      <w:r>
        <w:rPr>
          <w:rFonts w:ascii="Times New Roman" w:hAnsi="Times New Roman" w:cs="Times New Roman"/>
          <w:color w:val="auto"/>
        </w:rPr>
        <w:t xml:space="preserve">ere </w:t>
      </w:r>
      <w:r w:rsidR="00847F8C">
        <w:rPr>
          <w:rFonts w:ascii="Times New Roman" w:hAnsi="Times New Roman" w:cs="Times New Roman"/>
          <w:color w:val="auto"/>
        </w:rPr>
        <w:t>likewise obtained from</w:t>
      </w:r>
      <w:r w:rsidR="00724604" w:rsidRPr="00724604">
        <w:rPr>
          <w:rFonts w:ascii="Times New Roman" w:hAnsi="Times New Roman" w:cs="Times New Roman"/>
          <w:color w:val="auto"/>
        </w:rPr>
        <w:t xml:space="preserve"> culture</w:t>
      </w:r>
      <w:r w:rsidR="00847F8C">
        <w:rPr>
          <w:rFonts w:ascii="Times New Roman" w:hAnsi="Times New Roman" w:cs="Times New Roman"/>
          <w:color w:val="auto"/>
        </w:rPr>
        <w:t>s</w:t>
      </w:r>
      <w:r w:rsidR="00724604" w:rsidRPr="00724604">
        <w:rPr>
          <w:rFonts w:ascii="Times New Roman" w:hAnsi="Times New Roman" w:cs="Times New Roman"/>
          <w:color w:val="auto"/>
        </w:rPr>
        <w:t xml:space="preserve"> at University of Copenhagen</w:t>
      </w:r>
      <w:r w:rsidR="00847F8C">
        <w:rPr>
          <w:rFonts w:ascii="Times New Roman" w:hAnsi="Times New Roman" w:cs="Times New Roman"/>
          <w:color w:val="auto"/>
        </w:rPr>
        <w:t xml:space="preserve">. </w:t>
      </w:r>
      <w:r w:rsidR="00167472">
        <w:rPr>
          <w:rFonts w:ascii="Times New Roman" w:hAnsi="Times New Roman" w:cs="Times New Roman"/>
          <w:color w:val="auto"/>
        </w:rPr>
        <w:t>They were cultured in 1</w:t>
      </w:r>
      <w:r w:rsidR="00724604" w:rsidRPr="00724604">
        <w:rPr>
          <w:rFonts w:ascii="Times New Roman" w:hAnsi="Times New Roman" w:cs="Times New Roman"/>
          <w:color w:val="auto"/>
        </w:rPr>
        <w:t>50 l tanks with recycled sea water on a 1</w:t>
      </w:r>
      <w:r w:rsidR="00167472">
        <w:rPr>
          <w:rFonts w:ascii="Times New Roman" w:hAnsi="Times New Roman" w:cs="Times New Roman"/>
          <w:color w:val="auto"/>
        </w:rPr>
        <w:t>0</w:t>
      </w:r>
      <w:r w:rsidR="00724604" w:rsidRPr="00724604">
        <w:rPr>
          <w:rFonts w:ascii="Times New Roman" w:hAnsi="Times New Roman" w:cs="Times New Roman"/>
          <w:color w:val="auto"/>
        </w:rPr>
        <w:t>:1</w:t>
      </w:r>
      <w:r w:rsidR="00167472">
        <w:rPr>
          <w:rFonts w:ascii="Times New Roman" w:hAnsi="Times New Roman" w:cs="Times New Roman"/>
          <w:color w:val="auto"/>
        </w:rPr>
        <w:t>4</w:t>
      </w:r>
      <w:r w:rsidR="00724604" w:rsidRPr="00724604">
        <w:rPr>
          <w:rFonts w:ascii="Times New Roman" w:hAnsi="Times New Roman" w:cs="Times New Roman"/>
          <w:color w:val="auto"/>
        </w:rPr>
        <w:t xml:space="preserve"> light-dark-cycle. The temperature </w:t>
      </w:r>
      <w:r w:rsidR="00167472">
        <w:rPr>
          <w:rFonts w:ascii="Times New Roman" w:hAnsi="Times New Roman" w:cs="Times New Roman"/>
          <w:color w:val="auto"/>
        </w:rPr>
        <w:t xml:space="preserve">and salinity </w:t>
      </w:r>
      <w:r w:rsidR="00724604" w:rsidRPr="00724604">
        <w:rPr>
          <w:rFonts w:ascii="Times New Roman" w:hAnsi="Times New Roman" w:cs="Times New Roman"/>
          <w:color w:val="auto"/>
        </w:rPr>
        <w:t>w</w:t>
      </w:r>
      <w:r w:rsidR="00167472">
        <w:rPr>
          <w:rFonts w:ascii="Times New Roman" w:hAnsi="Times New Roman" w:cs="Times New Roman"/>
          <w:color w:val="auto"/>
        </w:rPr>
        <w:t>ere</w:t>
      </w:r>
      <w:r w:rsidR="00724604" w:rsidRPr="00724604">
        <w:rPr>
          <w:rFonts w:ascii="Times New Roman" w:hAnsi="Times New Roman" w:cs="Times New Roman"/>
          <w:color w:val="auto"/>
        </w:rPr>
        <w:t xml:space="preserve"> kept 5</w:t>
      </w:r>
      <w:r w:rsidR="00167472">
        <w:rPr>
          <w:rFonts w:ascii="Times New Roman" w:hAnsi="Times New Roman" w:cs="Times New Roman"/>
          <w:color w:val="auto"/>
        </w:rPr>
        <w:t>-6</w:t>
      </w:r>
      <w:r w:rsidR="00724604" w:rsidRPr="00724604">
        <w:rPr>
          <w:rFonts w:ascii="Times New Roman" w:hAnsi="Times New Roman" w:cs="Times New Roman"/>
          <w:color w:val="auto"/>
        </w:rPr>
        <w:t xml:space="preserve"> ºC and</w:t>
      </w:r>
      <w:r w:rsidR="00167472">
        <w:rPr>
          <w:rFonts w:ascii="Times New Roman" w:hAnsi="Times New Roman" w:cs="Times New Roman"/>
          <w:color w:val="auto"/>
        </w:rPr>
        <w:t xml:space="preserve"> 24-26 </w:t>
      </w:r>
      <w:proofErr w:type="spellStart"/>
      <w:r w:rsidR="00167472">
        <w:rPr>
          <w:rFonts w:ascii="Times New Roman" w:hAnsi="Times New Roman" w:cs="Times New Roman"/>
          <w:color w:val="auto"/>
        </w:rPr>
        <w:t>psu</w:t>
      </w:r>
      <w:proofErr w:type="spellEnd"/>
      <w:r w:rsidR="00167472">
        <w:rPr>
          <w:rFonts w:ascii="Times New Roman" w:hAnsi="Times New Roman" w:cs="Times New Roman"/>
          <w:color w:val="auto"/>
        </w:rPr>
        <w:t xml:space="preserve"> for </w:t>
      </w:r>
      <w:r w:rsidR="00167472" w:rsidRPr="00167472">
        <w:rPr>
          <w:rFonts w:ascii="Times New Roman" w:hAnsi="Times New Roman" w:cs="Times New Roman"/>
          <w:i/>
          <w:color w:val="auto"/>
        </w:rPr>
        <w:t xml:space="preserve">S. </w:t>
      </w:r>
      <w:proofErr w:type="spellStart"/>
      <w:r w:rsidR="00167472" w:rsidRPr="00167472">
        <w:rPr>
          <w:rFonts w:ascii="Times New Roman" w:hAnsi="Times New Roman" w:cs="Times New Roman"/>
          <w:i/>
          <w:color w:val="auto"/>
        </w:rPr>
        <w:t>tubolosa</w:t>
      </w:r>
      <w:proofErr w:type="spellEnd"/>
      <w:r w:rsidR="00167472">
        <w:rPr>
          <w:rFonts w:ascii="Times New Roman" w:hAnsi="Times New Roman" w:cs="Times New Roman"/>
          <w:color w:val="auto"/>
        </w:rPr>
        <w:t xml:space="preserve">, 10-11 </w:t>
      </w:r>
      <w:r w:rsidR="00167472" w:rsidRPr="00724604">
        <w:rPr>
          <w:rFonts w:ascii="Times New Roman" w:hAnsi="Times New Roman" w:cs="Times New Roman"/>
          <w:color w:val="auto"/>
        </w:rPr>
        <w:t>ºC and</w:t>
      </w:r>
      <w:r w:rsidR="00167472">
        <w:rPr>
          <w:rFonts w:ascii="Times New Roman" w:hAnsi="Times New Roman" w:cs="Times New Roman"/>
          <w:color w:val="auto"/>
        </w:rPr>
        <w:t xml:space="preserve"> 24-26 </w:t>
      </w:r>
      <w:proofErr w:type="spellStart"/>
      <w:r w:rsidR="00167472">
        <w:rPr>
          <w:rFonts w:ascii="Times New Roman" w:hAnsi="Times New Roman" w:cs="Times New Roman"/>
          <w:color w:val="auto"/>
        </w:rPr>
        <w:t>psu</w:t>
      </w:r>
      <w:proofErr w:type="spellEnd"/>
      <w:r w:rsidR="00167472">
        <w:rPr>
          <w:rFonts w:ascii="Times New Roman" w:hAnsi="Times New Roman" w:cs="Times New Roman"/>
          <w:color w:val="auto"/>
        </w:rPr>
        <w:t xml:space="preserve"> for </w:t>
      </w:r>
      <w:r w:rsidR="00167472" w:rsidRPr="00167472">
        <w:rPr>
          <w:rFonts w:ascii="Times New Roman" w:hAnsi="Times New Roman" w:cs="Times New Roman"/>
          <w:i/>
          <w:color w:val="auto"/>
        </w:rPr>
        <w:t xml:space="preserve">A. </w:t>
      </w:r>
      <w:proofErr w:type="spellStart"/>
      <w:r w:rsidR="00167472" w:rsidRPr="00167472">
        <w:rPr>
          <w:rFonts w:ascii="Times New Roman" w:hAnsi="Times New Roman" w:cs="Times New Roman"/>
          <w:i/>
          <w:color w:val="auto"/>
        </w:rPr>
        <w:t>aurita</w:t>
      </w:r>
      <w:proofErr w:type="spellEnd"/>
      <w:r w:rsidR="00167472">
        <w:rPr>
          <w:rFonts w:ascii="Times New Roman" w:hAnsi="Times New Roman" w:cs="Times New Roman"/>
          <w:color w:val="auto"/>
        </w:rPr>
        <w:t xml:space="preserve">, and 24-25 </w:t>
      </w:r>
      <w:r w:rsidR="00167472" w:rsidRPr="00724604">
        <w:rPr>
          <w:rFonts w:ascii="Times New Roman" w:hAnsi="Times New Roman" w:cs="Times New Roman"/>
          <w:color w:val="auto"/>
        </w:rPr>
        <w:t>ºC and</w:t>
      </w:r>
      <w:r w:rsidR="00167472">
        <w:rPr>
          <w:rFonts w:ascii="Times New Roman" w:hAnsi="Times New Roman" w:cs="Times New Roman"/>
          <w:color w:val="auto"/>
        </w:rPr>
        <w:t xml:space="preserve"> 33-34 </w:t>
      </w:r>
      <w:proofErr w:type="spellStart"/>
      <w:r w:rsidR="00167472">
        <w:rPr>
          <w:rFonts w:ascii="Times New Roman" w:hAnsi="Times New Roman" w:cs="Times New Roman"/>
          <w:color w:val="auto"/>
        </w:rPr>
        <w:t>psu</w:t>
      </w:r>
      <w:proofErr w:type="spellEnd"/>
      <w:r w:rsidR="00167472">
        <w:rPr>
          <w:rFonts w:ascii="Times New Roman" w:hAnsi="Times New Roman" w:cs="Times New Roman"/>
          <w:color w:val="auto"/>
        </w:rPr>
        <w:t xml:space="preserve"> for </w:t>
      </w:r>
      <w:r w:rsidR="00167472" w:rsidRPr="008C1F08">
        <w:rPr>
          <w:rFonts w:ascii="Times New Roman" w:hAnsi="Times New Roman" w:cs="Times New Roman"/>
          <w:i/>
          <w:color w:val="auto"/>
        </w:rPr>
        <w:t xml:space="preserve">C. </w:t>
      </w:r>
      <w:proofErr w:type="spellStart"/>
      <w:r w:rsidR="00167472" w:rsidRPr="008C1F08">
        <w:rPr>
          <w:rFonts w:ascii="Times New Roman" w:hAnsi="Times New Roman" w:cs="Times New Roman"/>
          <w:i/>
          <w:color w:val="auto"/>
        </w:rPr>
        <w:t>xamachana</w:t>
      </w:r>
      <w:proofErr w:type="spellEnd"/>
      <w:r w:rsidR="00724604" w:rsidRPr="00724604">
        <w:rPr>
          <w:rFonts w:ascii="Times New Roman" w:hAnsi="Times New Roman" w:cs="Times New Roman"/>
          <w:color w:val="auto"/>
        </w:rPr>
        <w:t xml:space="preserve">. </w:t>
      </w:r>
      <w:r w:rsidR="008C1F08">
        <w:rPr>
          <w:rFonts w:ascii="Times New Roman" w:hAnsi="Times New Roman" w:cs="Times New Roman"/>
          <w:color w:val="auto"/>
        </w:rPr>
        <w:t>All cultures</w:t>
      </w:r>
      <w:r w:rsidR="00724604" w:rsidRPr="00724604">
        <w:rPr>
          <w:rFonts w:ascii="Times New Roman" w:hAnsi="Times New Roman" w:cs="Times New Roman"/>
          <w:color w:val="auto"/>
        </w:rPr>
        <w:t xml:space="preserve"> were fed </w:t>
      </w:r>
      <w:proofErr w:type="spellStart"/>
      <w:r w:rsidR="00724604" w:rsidRPr="00724604">
        <w:rPr>
          <w:rFonts w:ascii="Times New Roman" w:hAnsi="Times New Roman" w:cs="Times New Roman"/>
          <w:color w:val="auto"/>
        </w:rPr>
        <w:t>Selco</w:t>
      </w:r>
      <w:proofErr w:type="spellEnd"/>
      <w:r w:rsidR="00724604" w:rsidRPr="00724604">
        <w:rPr>
          <w:rFonts w:ascii="Times New Roman" w:hAnsi="Times New Roman" w:cs="Times New Roman"/>
          <w:color w:val="auto"/>
        </w:rPr>
        <w:t xml:space="preserve"> enriched </w:t>
      </w:r>
      <w:r w:rsidR="00724604" w:rsidRPr="00724604">
        <w:rPr>
          <w:rFonts w:ascii="Times New Roman" w:hAnsi="Times New Roman" w:cs="Times New Roman"/>
          <w:i/>
          <w:iCs/>
          <w:color w:val="auto"/>
        </w:rPr>
        <w:t xml:space="preserve">Artemia salina </w:t>
      </w:r>
      <w:r w:rsidR="00724604" w:rsidRPr="00724604">
        <w:rPr>
          <w:rFonts w:ascii="Times New Roman" w:hAnsi="Times New Roman" w:cs="Times New Roman"/>
          <w:color w:val="auto"/>
        </w:rPr>
        <w:t>nauplii</w:t>
      </w:r>
      <w:r w:rsidR="008C1F08">
        <w:rPr>
          <w:rFonts w:ascii="Times New Roman" w:hAnsi="Times New Roman" w:cs="Times New Roman"/>
          <w:color w:val="auto"/>
        </w:rPr>
        <w:t xml:space="preserve"> daily.</w:t>
      </w:r>
      <w:r w:rsidR="00724604" w:rsidRPr="00724604">
        <w:rPr>
          <w:rFonts w:ascii="Times New Roman" w:hAnsi="Times New Roman" w:cs="Times New Roman"/>
          <w:color w:val="auto"/>
        </w:rPr>
        <w:t xml:space="preserve"> </w:t>
      </w:r>
    </w:p>
    <w:p w14:paraId="04BB333A" w14:textId="77777777" w:rsidR="008C1F08" w:rsidRDefault="008C1F08" w:rsidP="000B5427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1CA8E03A" w14:textId="77777777" w:rsidR="00724604" w:rsidRPr="008C1F08" w:rsidRDefault="00724604" w:rsidP="000B5427">
      <w:pPr>
        <w:pStyle w:val="Default"/>
        <w:spacing w:line="360" w:lineRule="auto"/>
        <w:rPr>
          <w:rFonts w:ascii="Times New Roman" w:hAnsi="Times New Roman" w:cs="Times New Roman"/>
          <w:color w:val="auto"/>
          <w:u w:val="single"/>
        </w:rPr>
      </w:pPr>
      <w:r w:rsidRPr="008C1F08">
        <w:rPr>
          <w:rFonts w:ascii="Times New Roman" w:hAnsi="Times New Roman" w:cs="Times New Roman"/>
          <w:color w:val="auto"/>
          <w:u w:val="single"/>
        </w:rPr>
        <w:t xml:space="preserve">Custom made antibodies against opsins </w:t>
      </w:r>
    </w:p>
    <w:p w14:paraId="15AEC314" w14:textId="5C466AC3" w:rsidR="00724604" w:rsidRPr="00724604" w:rsidRDefault="00724604" w:rsidP="000B5427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724604">
        <w:rPr>
          <w:rFonts w:ascii="Times New Roman" w:hAnsi="Times New Roman" w:cs="Times New Roman"/>
          <w:color w:val="auto"/>
        </w:rPr>
        <w:t xml:space="preserve">The opsins investigated in this paper </w:t>
      </w:r>
      <w:r w:rsidR="008C1F08">
        <w:rPr>
          <w:rFonts w:ascii="Times New Roman" w:hAnsi="Times New Roman" w:cs="Times New Roman"/>
          <w:color w:val="auto"/>
        </w:rPr>
        <w:t>were originally</w:t>
      </w:r>
      <w:r w:rsidRPr="00724604">
        <w:rPr>
          <w:rFonts w:ascii="Times New Roman" w:hAnsi="Times New Roman" w:cs="Times New Roman"/>
          <w:color w:val="auto"/>
        </w:rPr>
        <w:t xml:space="preserve"> identified from transcripto</w:t>
      </w:r>
      <w:r w:rsidR="008C1F08">
        <w:rPr>
          <w:rFonts w:ascii="Times New Roman" w:hAnsi="Times New Roman" w:cs="Times New Roman"/>
          <w:color w:val="auto"/>
        </w:rPr>
        <w:t>mics</w:t>
      </w:r>
      <w:r w:rsidRPr="00724604">
        <w:rPr>
          <w:rFonts w:ascii="Times New Roman" w:hAnsi="Times New Roman" w:cs="Times New Roman"/>
          <w:color w:val="auto"/>
        </w:rPr>
        <w:t xml:space="preserve"> </w:t>
      </w:r>
      <w:r w:rsidR="008C1F08">
        <w:rPr>
          <w:rFonts w:ascii="Times New Roman" w:hAnsi="Times New Roman" w:cs="Times New Roman"/>
          <w:color w:val="auto"/>
        </w:rPr>
        <w:t xml:space="preserve">of </w:t>
      </w:r>
      <w:r w:rsidR="0019381A">
        <w:rPr>
          <w:rFonts w:ascii="Times New Roman" w:hAnsi="Times New Roman" w:cs="Times New Roman"/>
          <w:color w:val="auto"/>
        </w:rPr>
        <w:t xml:space="preserve">juvenile and adult </w:t>
      </w:r>
      <w:r w:rsidR="008C1F08">
        <w:rPr>
          <w:rFonts w:ascii="Times New Roman" w:hAnsi="Times New Roman" w:cs="Times New Roman"/>
          <w:color w:val="auto"/>
        </w:rPr>
        <w:t>medusae</w:t>
      </w:r>
      <w:r w:rsidR="0019381A">
        <w:rPr>
          <w:rFonts w:ascii="Times New Roman" w:hAnsi="Times New Roman" w:cs="Times New Roman"/>
          <w:color w:val="auto"/>
        </w:rPr>
        <w:t xml:space="preserve"> of </w:t>
      </w:r>
      <w:r w:rsidR="0019381A" w:rsidRPr="0019381A">
        <w:rPr>
          <w:rFonts w:ascii="Times New Roman" w:hAnsi="Times New Roman" w:cs="Times New Roman"/>
          <w:i/>
          <w:color w:val="auto"/>
        </w:rPr>
        <w:t xml:space="preserve">T. </w:t>
      </w:r>
      <w:proofErr w:type="spellStart"/>
      <w:r w:rsidR="0019381A" w:rsidRPr="0019381A">
        <w:rPr>
          <w:rFonts w:ascii="Times New Roman" w:hAnsi="Times New Roman" w:cs="Times New Roman"/>
          <w:i/>
          <w:color w:val="auto"/>
        </w:rPr>
        <w:t>cystophora</w:t>
      </w:r>
      <w:proofErr w:type="spellEnd"/>
      <w:r w:rsidR="00A368F8">
        <w:rPr>
          <w:rFonts w:ascii="Times New Roman" w:hAnsi="Times New Roman" w:cs="Times New Roman"/>
          <w:color w:val="auto"/>
        </w:rPr>
        <w:t xml:space="preserve"> </w:t>
      </w:r>
      <w:r w:rsidR="00A368F8">
        <w:rPr>
          <w:rFonts w:ascii="Times New Roman" w:hAnsi="Times New Roman" w:cs="Times New Roman"/>
          <w:color w:val="auto"/>
        </w:rPr>
        <w:fldChar w:fldCharType="begin"/>
      </w:r>
      <w:r w:rsidR="00A368F8">
        <w:rPr>
          <w:rFonts w:ascii="Times New Roman" w:hAnsi="Times New Roman" w:cs="Times New Roman"/>
          <w:color w:val="auto"/>
        </w:rPr>
        <w:instrText xml:space="preserve"> ADDIN EN.CITE &lt;EndNote&gt;&lt;Cite&gt;&lt;Author&gt;Nielsen&lt;/Author&gt;&lt;Year&gt;2019&lt;/Year&gt;&lt;RecNum&gt;1069&lt;/RecNum&gt;&lt;DisplayText&gt;(Nielsen et al., 2019)&lt;/DisplayText&gt;&lt;record&gt;&lt;rec-number&gt;1069&lt;/rec-number&gt;&lt;foreign-keys&gt;&lt;key app="EN" db-id="teswsv5wdasvwbeaptvp5aa72vfwfe0wa59s" timestamp="1634213075"&gt;1069&lt;/key&gt;&lt;/foreign-keys&gt;&lt;ref-type name="Journal Article"&gt;17&lt;/ref-type&gt;&lt;contributors&gt;&lt;authors&gt;&lt;author&gt;Nielsen, S. K. D.&lt;/author&gt;&lt;author&gt;Koch, T. L.&lt;/author&gt;&lt;author&gt;Wiisbye, S.&lt;/author&gt;&lt;author&gt;Grimmelikhuijzen, C.J.P.&lt;/author&gt;&lt;author&gt;Garm, A.&lt;/author&gt;&lt;/authors&gt;&lt;/contributors&gt;&lt;titles&gt;&lt;title&gt;Neuropeptide expression in the box jellyfish Tripedalia cystophora—New insights into the complexity of a “simple” nervous system&lt;/title&gt;&lt;secondary-title&gt;Journal of Comparative Neurology&lt;/secondary-title&gt;&lt;/titles&gt;&lt;periodical&gt;&lt;full-title&gt;Journal of Comparative Neurology&lt;/full-title&gt;&lt;/periodical&gt;&lt;pages&gt;2865-2882&lt;/pages&gt;&lt;volume&gt;529&lt;/volume&gt;&lt;dates&gt;&lt;year&gt;2019&lt;/year&gt;&lt;/dates&gt;&lt;urls&gt;&lt;/urls&gt;&lt;/record&gt;&lt;/Cite&gt;&lt;/EndNote&gt;</w:instrText>
      </w:r>
      <w:r w:rsidR="00A368F8">
        <w:rPr>
          <w:rFonts w:ascii="Times New Roman" w:hAnsi="Times New Roman" w:cs="Times New Roman"/>
          <w:color w:val="auto"/>
        </w:rPr>
        <w:fldChar w:fldCharType="separate"/>
      </w:r>
      <w:r w:rsidR="00A368F8">
        <w:rPr>
          <w:rFonts w:ascii="Times New Roman" w:hAnsi="Times New Roman" w:cs="Times New Roman"/>
          <w:noProof/>
          <w:color w:val="auto"/>
        </w:rPr>
        <w:t>(Nielsen et al., 2019)</w:t>
      </w:r>
      <w:r w:rsidR="00A368F8">
        <w:rPr>
          <w:rFonts w:ascii="Times New Roman" w:hAnsi="Times New Roman" w:cs="Times New Roman"/>
          <w:color w:val="auto"/>
        </w:rPr>
        <w:fldChar w:fldCharType="end"/>
      </w:r>
      <w:r w:rsidRPr="00724604">
        <w:rPr>
          <w:rFonts w:ascii="Times New Roman" w:hAnsi="Times New Roman" w:cs="Times New Roman"/>
          <w:color w:val="auto"/>
        </w:rPr>
        <w:t xml:space="preserve">. </w:t>
      </w:r>
      <w:r w:rsidR="0019381A">
        <w:rPr>
          <w:rFonts w:ascii="Times New Roman" w:hAnsi="Times New Roman" w:cs="Times New Roman"/>
          <w:color w:val="auto"/>
        </w:rPr>
        <w:t xml:space="preserve">Specific </w:t>
      </w:r>
      <w:r w:rsidRPr="00724604">
        <w:rPr>
          <w:rFonts w:ascii="Times New Roman" w:hAnsi="Times New Roman" w:cs="Times New Roman"/>
          <w:color w:val="auto"/>
        </w:rPr>
        <w:t xml:space="preserve">antibodies </w:t>
      </w:r>
      <w:r w:rsidR="0019381A">
        <w:rPr>
          <w:rFonts w:ascii="Times New Roman" w:hAnsi="Times New Roman" w:cs="Times New Roman"/>
          <w:color w:val="auto"/>
        </w:rPr>
        <w:t xml:space="preserve">against three novel </w:t>
      </w:r>
      <w:proofErr w:type="gramStart"/>
      <w:r w:rsidR="0019381A">
        <w:rPr>
          <w:rFonts w:ascii="Times New Roman" w:hAnsi="Times New Roman" w:cs="Times New Roman"/>
          <w:color w:val="auto"/>
        </w:rPr>
        <w:t>opsin</w:t>
      </w:r>
      <w:proofErr w:type="gramEnd"/>
      <w:r w:rsidR="0019381A">
        <w:rPr>
          <w:rFonts w:ascii="Times New Roman" w:hAnsi="Times New Roman" w:cs="Times New Roman"/>
          <w:color w:val="auto"/>
        </w:rPr>
        <w:t xml:space="preserve"> were produced in rabbits (</w:t>
      </w:r>
      <w:proofErr w:type="spellStart"/>
      <w:r w:rsidRPr="00724604">
        <w:rPr>
          <w:rFonts w:ascii="Times New Roman" w:hAnsi="Times New Roman" w:cs="Times New Roman"/>
          <w:color w:val="auto"/>
        </w:rPr>
        <w:t>Genosphere</w:t>
      </w:r>
      <w:proofErr w:type="spellEnd"/>
      <w:r w:rsidR="0019381A">
        <w:rPr>
          <w:rFonts w:ascii="Times New Roman" w:hAnsi="Times New Roman" w:cs="Times New Roman"/>
          <w:color w:val="auto"/>
        </w:rPr>
        <w:t>,</w:t>
      </w:r>
      <w:r w:rsidRPr="00724604">
        <w:rPr>
          <w:rFonts w:ascii="Times New Roman" w:hAnsi="Times New Roman" w:cs="Times New Roman"/>
          <w:color w:val="auto"/>
        </w:rPr>
        <w:t xml:space="preserve"> Paris</w:t>
      </w:r>
      <w:r w:rsidR="0019381A">
        <w:rPr>
          <w:rFonts w:ascii="Times New Roman" w:hAnsi="Times New Roman" w:cs="Times New Roman"/>
          <w:color w:val="auto"/>
        </w:rPr>
        <w:t>,</w:t>
      </w:r>
      <w:r w:rsidRPr="00724604">
        <w:rPr>
          <w:rFonts w:ascii="Times New Roman" w:hAnsi="Times New Roman" w:cs="Times New Roman"/>
          <w:color w:val="auto"/>
        </w:rPr>
        <w:t xml:space="preserve"> France</w:t>
      </w:r>
      <w:r w:rsidR="0019381A">
        <w:rPr>
          <w:rFonts w:ascii="Times New Roman" w:hAnsi="Times New Roman" w:cs="Times New Roman"/>
          <w:color w:val="auto"/>
        </w:rPr>
        <w:t>)</w:t>
      </w:r>
      <w:r w:rsidRPr="00724604">
        <w:rPr>
          <w:rFonts w:ascii="Times New Roman" w:hAnsi="Times New Roman" w:cs="Times New Roman"/>
          <w:color w:val="auto"/>
        </w:rPr>
        <w:t xml:space="preserve"> </w:t>
      </w:r>
      <w:r w:rsidR="0019381A">
        <w:rPr>
          <w:rFonts w:ascii="Times New Roman" w:hAnsi="Times New Roman" w:cs="Times New Roman"/>
          <w:color w:val="auto"/>
        </w:rPr>
        <w:t xml:space="preserve">using the </w:t>
      </w:r>
      <w:r w:rsidRPr="00724604">
        <w:rPr>
          <w:rFonts w:ascii="Times New Roman" w:hAnsi="Times New Roman" w:cs="Times New Roman"/>
          <w:color w:val="auto"/>
        </w:rPr>
        <w:t>follo</w:t>
      </w:r>
      <w:r w:rsidR="0019381A">
        <w:rPr>
          <w:rFonts w:ascii="Times New Roman" w:hAnsi="Times New Roman" w:cs="Times New Roman"/>
          <w:color w:val="auto"/>
        </w:rPr>
        <w:t>wing three amino-acid sequences:</w:t>
      </w:r>
    </w:p>
    <w:p w14:paraId="6C7E9714" w14:textId="77777777" w:rsidR="00FB16DD" w:rsidRDefault="00FB16DD" w:rsidP="000B5427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</w:rPr>
      </w:pPr>
    </w:p>
    <w:p w14:paraId="4F76B8AD" w14:textId="77777777" w:rsidR="0019381A" w:rsidRDefault="0019381A" w:rsidP="000B5427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>Opsin 1</w:t>
      </w:r>
      <w:r w:rsidR="00724604" w:rsidRPr="00724604">
        <w:rPr>
          <w:rFonts w:ascii="Times New Roman" w:hAnsi="Times New Roman" w:cs="Times New Roman"/>
          <w:color w:val="auto"/>
        </w:rPr>
        <w:t>: RPEQTSVSAPTTQAVTAANA</w:t>
      </w:r>
    </w:p>
    <w:p w14:paraId="18979998" w14:textId="77777777" w:rsidR="0019381A" w:rsidRDefault="0019381A" w:rsidP="000B5427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9381A">
        <w:rPr>
          <w:rFonts w:ascii="Times New Roman" w:hAnsi="Times New Roman" w:cs="Times New Roman"/>
          <w:i/>
          <w:color w:val="auto"/>
        </w:rPr>
        <w:t>Opsin 2</w:t>
      </w:r>
      <w:r w:rsidR="00724604" w:rsidRPr="00724604">
        <w:rPr>
          <w:rFonts w:ascii="Times New Roman" w:hAnsi="Times New Roman" w:cs="Times New Roman"/>
          <w:color w:val="auto"/>
        </w:rPr>
        <w:t>: ASGVQPEKENTNTVETTREP</w:t>
      </w:r>
    </w:p>
    <w:p w14:paraId="0AEC2068" w14:textId="77777777" w:rsidR="00724604" w:rsidRDefault="0019381A" w:rsidP="000B5427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9381A">
        <w:rPr>
          <w:rFonts w:ascii="Times New Roman" w:hAnsi="Times New Roman" w:cs="Times New Roman"/>
          <w:i/>
          <w:color w:val="auto"/>
        </w:rPr>
        <w:t>Opsin 3</w:t>
      </w:r>
      <w:r w:rsidR="00724604" w:rsidRPr="00724604">
        <w:rPr>
          <w:rFonts w:ascii="Times New Roman" w:hAnsi="Times New Roman" w:cs="Times New Roman"/>
          <w:color w:val="auto"/>
        </w:rPr>
        <w:t xml:space="preserve">: GLDESEIMPTEGQEPDGQPEIT </w:t>
      </w:r>
    </w:p>
    <w:p w14:paraId="1FA3F480" w14:textId="77777777" w:rsidR="0019381A" w:rsidRPr="00724604" w:rsidRDefault="0019381A" w:rsidP="000B5427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6FE7873F" w14:textId="77777777" w:rsidR="00724604" w:rsidRPr="0019381A" w:rsidRDefault="00724604" w:rsidP="000B5427">
      <w:pPr>
        <w:pStyle w:val="Default"/>
        <w:spacing w:line="360" w:lineRule="auto"/>
        <w:rPr>
          <w:rFonts w:ascii="Times New Roman" w:hAnsi="Times New Roman" w:cs="Times New Roman"/>
          <w:color w:val="auto"/>
          <w:u w:val="single"/>
        </w:rPr>
      </w:pPr>
      <w:r w:rsidRPr="0019381A">
        <w:rPr>
          <w:rFonts w:ascii="Times New Roman" w:hAnsi="Times New Roman" w:cs="Times New Roman"/>
          <w:color w:val="auto"/>
          <w:u w:val="single"/>
        </w:rPr>
        <w:t xml:space="preserve">Immunostaining procedure </w:t>
      </w:r>
    </w:p>
    <w:p w14:paraId="203C774C" w14:textId="23018396" w:rsidR="00724604" w:rsidRPr="00724604" w:rsidRDefault="0019381A" w:rsidP="000B5427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Each of the three antibodies were used for immune-stain in 3 polyps, and 12 juvenile, 4 sub-adult and 2 adult medusae of </w:t>
      </w:r>
      <w:r w:rsidRPr="0019381A">
        <w:rPr>
          <w:rFonts w:ascii="Times New Roman" w:hAnsi="Times New Roman" w:cs="Times New Roman"/>
          <w:i/>
          <w:color w:val="auto"/>
        </w:rPr>
        <w:t xml:space="preserve">T. </w:t>
      </w:r>
      <w:proofErr w:type="spellStart"/>
      <w:r w:rsidRPr="0019381A">
        <w:rPr>
          <w:rFonts w:ascii="Times New Roman" w:hAnsi="Times New Roman" w:cs="Times New Roman"/>
          <w:i/>
          <w:color w:val="auto"/>
        </w:rPr>
        <w:t>cystophora</w:t>
      </w:r>
      <w:proofErr w:type="spellEnd"/>
      <w:r w:rsidR="000C5D54">
        <w:rPr>
          <w:rFonts w:ascii="Times New Roman" w:hAnsi="Times New Roman" w:cs="Times New Roman"/>
          <w:i/>
          <w:color w:val="auto"/>
        </w:rPr>
        <w:t xml:space="preserve"> </w:t>
      </w:r>
      <w:r w:rsidR="000C5D54">
        <w:rPr>
          <w:rFonts w:ascii="Times New Roman" w:hAnsi="Times New Roman" w:cs="Times New Roman"/>
          <w:color w:val="auto"/>
        </w:rPr>
        <w:t>(Fig 1A)</w:t>
      </w:r>
      <w:r>
        <w:rPr>
          <w:rFonts w:ascii="Times New Roman" w:hAnsi="Times New Roman" w:cs="Times New Roman"/>
          <w:color w:val="auto"/>
        </w:rPr>
        <w:t xml:space="preserve">. </w:t>
      </w:r>
      <w:r w:rsidR="00724604" w:rsidRPr="00724604">
        <w:rPr>
          <w:rFonts w:ascii="Times New Roman" w:hAnsi="Times New Roman" w:cs="Times New Roman"/>
          <w:color w:val="auto"/>
        </w:rPr>
        <w:t>The adult medusae were dissected</w:t>
      </w:r>
      <w:r w:rsidR="00FB16DD">
        <w:rPr>
          <w:rFonts w:ascii="Times New Roman" w:hAnsi="Times New Roman" w:cs="Times New Roman"/>
          <w:color w:val="auto"/>
        </w:rPr>
        <w:t xml:space="preserve"> into quarters prior to the staining and</w:t>
      </w:r>
      <w:r w:rsidR="00724604" w:rsidRPr="00724604">
        <w:rPr>
          <w:rFonts w:ascii="Times New Roman" w:hAnsi="Times New Roman" w:cs="Times New Roman"/>
          <w:color w:val="auto"/>
        </w:rPr>
        <w:t xml:space="preserve"> their </w:t>
      </w:r>
      <w:proofErr w:type="spellStart"/>
      <w:r w:rsidR="00724604" w:rsidRPr="00724604">
        <w:rPr>
          <w:rFonts w:ascii="Times New Roman" w:hAnsi="Times New Roman" w:cs="Times New Roman"/>
          <w:color w:val="auto"/>
        </w:rPr>
        <w:t>rhopalia</w:t>
      </w:r>
      <w:proofErr w:type="spellEnd"/>
      <w:r w:rsidR="00724604" w:rsidRPr="00724604">
        <w:rPr>
          <w:rFonts w:ascii="Times New Roman" w:hAnsi="Times New Roman" w:cs="Times New Roman"/>
          <w:color w:val="auto"/>
        </w:rPr>
        <w:t xml:space="preserve"> were cut off </w:t>
      </w:r>
      <w:r w:rsidR="00FB16DD">
        <w:rPr>
          <w:rFonts w:ascii="Times New Roman" w:hAnsi="Times New Roman" w:cs="Times New Roman"/>
          <w:color w:val="auto"/>
        </w:rPr>
        <w:t>and stained on their own</w:t>
      </w:r>
      <w:r w:rsidR="000C5D54">
        <w:rPr>
          <w:rFonts w:ascii="Times New Roman" w:hAnsi="Times New Roman" w:cs="Times New Roman"/>
          <w:color w:val="auto"/>
        </w:rPr>
        <w:t xml:space="preserve"> (Fig. 1B)</w:t>
      </w:r>
      <w:r w:rsidR="00724604" w:rsidRPr="00724604">
        <w:rPr>
          <w:rFonts w:ascii="Times New Roman" w:hAnsi="Times New Roman" w:cs="Times New Roman"/>
          <w:color w:val="auto"/>
        </w:rPr>
        <w:t xml:space="preserve">. </w:t>
      </w:r>
      <w:r w:rsidR="00A368F8">
        <w:rPr>
          <w:rFonts w:ascii="Times New Roman" w:hAnsi="Times New Roman" w:cs="Times New Roman"/>
          <w:color w:val="auto"/>
        </w:rPr>
        <w:t xml:space="preserve">Each </w:t>
      </w:r>
      <w:r w:rsidR="00724604" w:rsidRPr="00724604">
        <w:rPr>
          <w:rFonts w:ascii="Times New Roman" w:hAnsi="Times New Roman" w:cs="Times New Roman"/>
          <w:color w:val="auto"/>
        </w:rPr>
        <w:t xml:space="preserve">quarter contained a </w:t>
      </w:r>
      <w:proofErr w:type="spellStart"/>
      <w:r w:rsidR="00FB16DD">
        <w:rPr>
          <w:rFonts w:ascii="Times New Roman" w:hAnsi="Times New Roman" w:cs="Times New Roman"/>
          <w:color w:val="auto"/>
        </w:rPr>
        <w:t>pedalium</w:t>
      </w:r>
      <w:proofErr w:type="spellEnd"/>
      <w:r w:rsidR="00FB16DD">
        <w:rPr>
          <w:rFonts w:ascii="Times New Roman" w:hAnsi="Times New Roman" w:cs="Times New Roman"/>
          <w:color w:val="auto"/>
        </w:rPr>
        <w:t xml:space="preserve"> with t</w:t>
      </w:r>
      <w:r w:rsidR="00724604" w:rsidRPr="00724604">
        <w:rPr>
          <w:rFonts w:ascii="Times New Roman" w:hAnsi="Times New Roman" w:cs="Times New Roman"/>
          <w:color w:val="auto"/>
        </w:rPr>
        <w:t>entacle</w:t>
      </w:r>
      <w:r w:rsidR="00FB16DD">
        <w:rPr>
          <w:rFonts w:ascii="Times New Roman" w:hAnsi="Times New Roman" w:cs="Times New Roman"/>
          <w:color w:val="auto"/>
        </w:rPr>
        <w:t>s</w:t>
      </w:r>
      <w:r w:rsidR="00724604" w:rsidRPr="00724604">
        <w:rPr>
          <w:rFonts w:ascii="Times New Roman" w:hAnsi="Times New Roman" w:cs="Times New Roman"/>
          <w:color w:val="auto"/>
        </w:rPr>
        <w:t xml:space="preserve"> and a pair of gonads. Medusae were starved for 24 hours prior to </w:t>
      </w:r>
      <w:r w:rsidR="00FB16DD">
        <w:rPr>
          <w:rFonts w:ascii="Times New Roman" w:hAnsi="Times New Roman" w:cs="Times New Roman"/>
          <w:color w:val="auto"/>
        </w:rPr>
        <w:t>fixation/staining</w:t>
      </w:r>
      <w:r w:rsidR="00724604" w:rsidRPr="00724604">
        <w:rPr>
          <w:rFonts w:ascii="Times New Roman" w:hAnsi="Times New Roman" w:cs="Times New Roman"/>
          <w:color w:val="auto"/>
        </w:rPr>
        <w:t xml:space="preserve"> to prevent interference from their gut content. The polyps were </w:t>
      </w:r>
      <w:r w:rsidR="00A368F8">
        <w:rPr>
          <w:rFonts w:ascii="Times New Roman" w:hAnsi="Times New Roman" w:cs="Times New Roman"/>
          <w:color w:val="auto"/>
        </w:rPr>
        <w:t xml:space="preserve">likewise </w:t>
      </w:r>
      <w:r w:rsidR="00724604" w:rsidRPr="00724604">
        <w:rPr>
          <w:rFonts w:ascii="Times New Roman" w:hAnsi="Times New Roman" w:cs="Times New Roman"/>
          <w:color w:val="auto"/>
        </w:rPr>
        <w:t>starved</w:t>
      </w:r>
      <w:r w:rsidR="00A368F8">
        <w:rPr>
          <w:rFonts w:ascii="Times New Roman" w:hAnsi="Times New Roman" w:cs="Times New Roman"/>
          <w:color w:val="auto"/>
        </w:rPr>
        <w:t xml:space="preserve"> but for three</w:t>
      </w:r>
      <w:r w:rsidR="00724604" w:rsidRPr="00724604">
        <w:rPr>
          <w:rFonts w:ascii="Times New Roman" w:hAnsi="Times New Roman" w:cs="Times New Roman"/>
          <w:color w:val="auto"/>
        </w:rPr>
        <w:t xml:space="preserve"> days also to maximize their tentacle extension. To prevent the </w:t>
      </w:r>
      <w:r w:rsidR="00724604" w:rsidRPr="00724604">
        <w:rPr>
          <w:rFonts w:ascii="Times New Roman" w:hAnsi="Times New Roman" w:cs="Times New Roman"/>
          <w:color w:val="auto"/>
        </w:rPr>
        <w:lastRenderedPageBreak/>
        <w:t>polyps from retracting their tentacles prior to fixation, they were anesthetized in 3.5% MgCl</w:t>
      </w:r>
      <w:r w:rsidR="00724604" w:rsidRPr="00A368F8">
        <w:rPr>
          <w:rFonts w:ascii="Times New Roman" w:hAnsi="Times New Roman" w:cs="Times New Roman"/>
          <w:color w:val="auto"/>
          <w:vertAlign w:val="subscript"/>
        </w:rPr>
        <w:t>2</w:t>
      </w:r>
      <w:r w:rsidR="00724604" w:rsidRPr="00724604">
        <w:rPr>
          <w:rFonts w:ascii="Times New Roman" w:hAnsi="Times New Roman" w:cs="Times New Roman"/>
          <w:color w:val="auto"/>
        </w:rPr>
        <w:t xml:space="preserve"> in seawater for 60 minutes prior to fixation. The polyps were kept in a dish containing approximately 20 ml seawater and then 20 ml of 7% MgCl2 were slowly (over 20 min) titrated into the dish. </w:t>
      </w:r>
    </w:p>
    <w:p w14:paraId="4AB95861" w14:textId="77777777" w:rsidR="003F7347" w:rsidRDefault="00724604" w:rsidP="000B5427">
      <w:pPr>
        <w:pStyle w:val="Default"/>
        <w:spacing w:line="360" w:lineRule="auto"/>
        <w:ind w:firstLine="720"/>
        <w:rPr>
          <w:rFonts w:ascii="Times New Roman" w:hAnsi="Times New Roman" w:cs="Times New Roman"/>
          <w:i/>
          <w:iCs/>
          <w:color w:val="auto"/>
        </w:rPr>
      </w:pPr>
      <w:r w:rsidRPr="00724604">
        <w:rPr>
          <w:rFonts w:ascii="Times New Roman" w:hAnsi="Times New Roman" w:cs="Times New Roman"/>
          <w:color w:val="auto"/>
        </w:rPr>
        <w:t xml:space="preserve">The </w:t>
      </w:r>
      <w:r w:rsidR="003F7347">
        <w:rPr>
          <w:rFonts w:ascii="Times New Roman" w:hAnsi="Times New Roman" w:cs="Times New Roman"/>
          <w:color w:val="auto"/>
        </w:rPr>
        <w:t>three opsin anti-bodies were additionally</w:t>
      </w:r>
      <w:r w:rsidR="005E263D">
        <w:rPr>
          <w:rFonts w:ascii="Times New Roman" w:hAnsi="Times New Roman" w:cs="Times New Roman"/>
          <w:color w:val="auto"/>
        </w:rPr>
        <w:t xml:space="preserve"> tested on</w:t>
      </w:r>
      <w:r w:rsidR="003F7347">
        <w:rPr>
          <w:rFonts w:ascii="Times New Roman" w:hAnsi="Times New Roman" w:cs="Times New Roman"/>
          <w:color w:val="auto"/>
        </w:rPr>
        <w:t xml:space="preserve"> 3 medusae of </w:t>
      </w:r>
      <w:r w:rsidRPr="00724604">
        <w:rPr>
          <w:rFonts w:ascii="Times New Roman" w:hAnsi="Times New Roman" w:cs="Times New Roman"/>
          <w:i/>
          <w:iCs/>
          <w:color w:val="auto"/>
        </w:rPr>
        <w:t>S</w:t>
      </w:r>
      <w:r w:rsidR="003F7347">
        <w:rPr>
          <w:rFonts w:ascii="Times New Roman" w:hAnsi="Times New Roman" w:cs="Times New Roman"/>
          <w:i/>
          <w:iCs/>
          <w:color w:val="auto"/>
        </w:rPr>
        <w:t>.</w:t>
      </w:r>
      <w:r w:rsidRPr="00724604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724604">
        <w:rPr>
          <w:rFonts w:ascii="Times New Roman" w:hAnsi="Times New Roman" w:cs="Times New Roman"/>
          <w:i/>
          <w:iCs/>
          <w:color w:val="auto"/>
        </w:rPr>
        <w:t>tubolosa</w:t>
      </w:r>
      <w:proofErr w:type="spellEnd"/>
      <w:r w:rsidR="003F7347">
        <w:rPr>
          <w:rFonts w:ascii="Times New Roman" w:hAnsi="Times New Roman" w:cs="Times New Roman"/>
          <w:i/>
          <w:iCs/>
          <w:color w:val="auto"/>
        </w:rPr>
        <w:t xml:space="preserve"> </w:t>
      </w:r>
      <w:r w:rsidR="003F7347" w:rsidRPr="003F7347">
        <w:rPr>
          <w:rFonts w:ascii="Times New Roman" w:hAnsi="Times New Roman" w:cs="Times New Roman"/>
          <w:iCs/>
          <w:color w:val="auto"/>
        </w:rPr>
        <w:t>(</w:t>
      </w:r>
      <w:r w:rsidR="003F7347">
        <w:rPr>
          <w:rFonts w:ascii="Times New Roman" w:hAnsi="Times New Roman" w:cs="Times New Roman"/>
          <w:iCs/>
          <w:color w:val="auto"/>
        </w:rPr>
        <w:t>BD: 2 mm)</w:t>
      </w:r>
      <w:r w:rsidR="003F7347" w:rsidRPr="003F7347">
        <w:rPr>
          <w:rFonts w:ascii="Times New Roman" w:hAnsi="Times New Roman" w:cs="Times New Roman"/>
          <w:iCs/>
          <w:color w:val="auto"/>
        </w:rPr>
        <w:t>, 3</w:t>
      </w:r>
      <w:r w:rsidR="003F7347">
        <w:rPr>
          <w:rFonts w:ascii="Times New Roman" w:hAnsi="Times New Roman" w:cs="Times New Roman"/>
          <w:iCs/>
          <w:color w:val="auto"/>
        </w:rPr>
        <w:t xml:space="preserve"> </w:t>
      </w:r>
      <w:proofErr w:type="spellStart"/>
      <w:r w:rsidR="003F7347">
        <w:rPr>
          <w:rFonts w:ascii="Times New Roman" w:hAnsi="Times New Roman" w:cs="Times New Roman"/>
          <w:iCs/>
          <w:color w:val="auto"/>
        </w:rPr>
        <w:t>rhopalial</w:t>
      </w:r>
      <w:proofErr w:type="spellEnd"/>
      <w:r w:rsidR="003F7347">
        <w:rPr>
          <w:rFonts w:ascii="Times New Roman" w:hAnsi="Times New Roman" w:cs="Times New Roman"/>
          <w:iCs/>
          <w:color w:val="auto"/>
        </w:rPr>
        <w:t xml:space="preserve"> niches of </w:t>
      </w:r>
      <w:r w:rsidR="003F7347" w:rsidRPr="003F7347">
        <w:rPr>
          <w:rFonts w:ascii="Times New Roman" w:hAnsi="Times New Roman" w:cs="Times New Roman"/>
          <w:i/>
          <w:iCs/>
          <w:color w:val="auto"/>
        </w:rPr>
        <w:t xml:space="preserve">A. </w:t>
      </w:r>
      <w:proofErr w:type="spellStart"/>
      <w:r w:rsidR="003F7347" w:rsidRPr="003F7347">
        <w:rPr>
          <w:rFonts w:ascii="Times New Roman" w:hAnsi="Times New Roman" w:cs="Times New Roman"/>
          <w:i/>
          <w:iCs/>
          <w:color w:val="auto"/>
        </w:rPr>
        <w:t>aurita</w:t>
      </w:r>
      <w:proofErr w:type="spellEnd"/>
      <w:r w:rsidR="003F7347">
        <w:rPr>
          <w:rFonts w:ascii="Times New Roman" w:hAnsi="Times New Roman" w:cs="Times New Roman"/>
          <w:iCs/>
          <w:color w:val="auto"/>
        </w:rPr>
        <w:t xml:space="preserve"> (BD: 3 – 5 cm) and 3 </w:t>
      </w:r>
      <w:proofErr w:type="spellStart"/>
      <w:r w:rsidR="003F7347">
        <w:rPr>
          <w:rFonts w:ascii="Times New Roman" w:hAnsi="Times New Roman" w:cs="Times New Roman"/>
          <w:iCs/>
          <w:color w:val="auto"/>
        </w:rPr>
        <w:t>rhopalial</w:t>
      </w:r>
      <w:proofErr w:type="spellEnd"/>
      <w:r w:rsidR="003F7347">
        <w:rPr>
          <w:rFonts w:ascii="Times New Roman" w:hAnsi="Times New Roman" w:cs="Times New Roman"/>
          <w:iCs/>
          <w:color w:val="auto"/>
        </w:rPr>
        <w:t xml:space="preserve"> niches of </w:t>
      </w:r>
      <w:r w:rsidR="003F7347" w:rsidRPr="000B5427">
        <w:rPr>
          <w:rFonts w:ascii="Times New Roman" w:hAnsi="Times New Roman" w:cs="Times New Roman"/>
          <w:i/>
          <w:iCs/>
          <w:color w:val="auto"/>
        </w:rPr>
        <w:t xml:space="preserve">C. </w:t>
      </w:r>
      <w:proofErr w:type="spellStart"/>
      <w:r w:rsidR="003F7347" w:rsidRPr="000B5427">
        <w:rPr>
          <w:rFonts w:ascii="Times New Roman" w:hAnsi="Times New Roman" w:cs="Times New Roman"/>
          <w:i/>
          <w:iCs/>
          <w:color w:val="auto"/>
        </w:rPr>
        <w:t>xamachana</w:t>
      </w:r>
      <w:proofErr w:type="spellEnd"/>
      <w:r w:rsidR="003F7347">
        <w:rPr>
          <w:rFonts w:ascii="Times New Roman" w:hAnsi="Times New Roman" w:cs="Times New Roman"/>
          <w:iCs/>
          <w:color w:val="auto"/>
        </w:rPr>
        <w:t xml:space="preserve"> (BD: 2 – 4 cm) each.</w:t>
      </w:r>
      <w:r w:rsidRPr="00724604">
        <w:rPr>
          <w:rFonts w:ascii="Times New Roman" w:hAnsi="Times New Roman" w:cs="Times New Roman"/>
          <w:i/>
          <w:iCs/>
          <w:color w:val="auto"/>
        </w:rPr>
        <w:t xml:space="preserve"> </w:t>
      </w:r>
    </w:p>
    <w:p w14:paraId="43805CCD" w14:textId="029E154B" w:rsidR="00724604" w:rsidRPr="00724604" w:rsidRDefault="00724604" w:rsidP="000B5427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724604">
        <w:rPr>
          <w:rFonts w:ascii="Times New Roman" w:hAnsi="Times New Roman" w:cs="Times New Roman"/>
        </w:rPr>
        <w:t>All the material</w:t>
      </w:r>
      <w:r w:rsidR="003F7347">
        <w:rPr>
          <w:rFonts w:ascii="Times New Roman" w:hAnsi="Times New Roman" w:cs="Times New Roman"/>
        </w:rPr>
        <w:t xml:space="preserve"> was</w:t>
      </w:r>
      <w:r w:rsidR="00A368F8">
        <w:rPr>
          <w:rFonts w:ascii="Times New Roman" w:hAnsi="Times New Roman" w:cs="Times New Roman"/>
        </w:rPr>
        <w:t xml:space="preserve"> initially</w:t>
      </w:r>
      <w:r w:rsidR="003F7347">
        <w:rPr>
          <w:rFonts w:ascii="Times New Roman" w:hAnsi="Times New Roman" w:cs="Times New Roman"/>
        </w:rPr>
        <w:t xml:space="preserve"> fixed in </w:t>
      </w:r>
      <w:r w:rsidR="003F7347" w:rsidRPr="00724604">
        <w:rPr>
          <w:rFonts w:ascii="Times New Roman" w:hAnsi="Times New Roman" w:cs="Times New Roman"/>
        </w:rPr>
        <w:t xml:space="preserve">0.1M phosphate buffered saline (PBS) </w:t>
      </w:r>
      <w:r w:rsidR="003F7347">
        <w:rPr>
          <w:rFonts w:ascii="Times New Roman" w:hAnsi="Times New Roman" w:cs="Times New Roman"/>
        </w:rPr>
        <w:t xml:space="preserve">with </w:t>
      </w:r>
      <w:r w:rsidRPr="00724604">
        <w:rPr>
          <w:rFonts w:ascii="Times New Roman" w:hAnsi="Times New Roman" w:cs="Times New Roman"/>
        </w:rPr>
        <w:t xml:space="preserve">4% paraformaldehyde and 5% sucrose for an hour on a rocking table at room temperature. Afterwards the tissue samples were washed </w:t>
      </w:r>
      <w:r w:rsidR="003F7347">
        <w:rPr>
          <w:rFonts w:ascii="Times New Roman" w:hAnsi="Times New Roman" w:cs="Times New Roman"/>
        </w:rPr>
        <w:t xml:space="preserve">4 x 2 times </w:t>
      </w:r>
      <w:r w:rsidRPr="00724604">
        <w:rPr>
          <w:rFonts w:ascii="Times New Roman" w:hAnsi="Times New Roman" w:cs="Times New Roman"/>
        </w:rPr>
        <w:t xml:space="preserve">with PBS buffer with triton X and bovine serum albumin (0.1M PBS with 0.1% </w:t>
      </w:r>
      <w:proofErr w:type="spellStart"/>
      <w:r w:rsidRPr="00724604">
        <w:rPr>
          <w:rFonts w:ascii="Times New Roman" w:hAnsi="Times New Roman" w:cs="Times New Roman"/>
        </w:rPr>
        <w:t>TritonX</w:t>
      </w:r>
      <w:proofErr w:type="spellEnd"/>
      <w:r w:rsidRPr="00724604">
        <w:rPr>
          <w:rFonts w:ascii="Times New Roman" w:hAnsi="Times New Roman" w:cs="Times New Roman"/>
        </w:rPr>
        <w:t xml:space="preserve"> and 0.5% BSA)</w:t>
      </w:r>
      <w:r w:rsidR="003F7347">
        <w:rPr>
          <w:rFonts w:ascii="Times New Roman" w:hAnsi="Times New Roman" w:cs="Times New Roman"/>
        </w:rPr>
        <w:t xml:space="preserve"> after 0, 5, 15 and 60 min</w:t>
      </w:r>
      <w:r w:rsidRPr="00724604">
        <w:rPr>
          <w:rFonts w:ascii="Times New Roman" w:hAnsi="Times New Roman" w:cs="Times New Roman"/>
        </w:rPr>
        <w:t>.</w:t>
      </w:r>
    </w:p>
    <w:p w14:paraId="2E74FCF7" w14:textId="1A88538D" w:rsidR="00724604" w:rsidRPr="00724604" w:rsidRDefault="00724604" w:rsidP="000B5427">
      <w:pPr>
        <w:pStyle w:val="Default"/>
        <w:spacing w:line="360" w:lineRule="auto"/>
        <w:rPr>
          <w:rFonts w:ascii="Times New Roman" w:hAnsi="Times New Roman" w:cs="Times New Roman"/>
        </w:rPr>
      </w:pPr>
      <w:r w:rsidRPr="00724604">
        <w:rPr>
          <w:rFonts w:ascii="Times New Roman" w:hAnsi="Times New Roman" w:cs="Times New Roman"/>
        </w:rPr>
        <w:t xml:space="preserve">After </w:t>
      </w:r>
      <w:r w:rsidR="003F7347">
        <w:rPr>
          <w:rFonts w:ascii="Times New Roman" w:hAnsi="Times New Roman" w:cs="Times New Roman"/>
        </w:rPr>
        <w:t xml:space="preserve">the last </w:t>
      </w:r>
      <w:r w:rsidRPr="00724604">
        <w:rPr>
          <w:rFonts w:ascii="Times New Roman" w:hAnsi="Times New Roman" w:cs="Times New Roman"/>
        </w:rPr>
        <w:t xml:space="preserve">wash the primary antibodies were added at a concentration off 1:1000 </w:t>
      </w:r>
      <w:r w:rsidR="003F7347" w:rsidRPr="00724604">
        <w:rPr>
          <w:rFonts w:ascii="Times New Roman" w:hAnsi="Times New Roman" w:cs="Times New Roman"/>
        </w:rPr>
        <w:t>diluted</w:t>
      </w:r>
      <w:r w:rsidRPr="00724604">
        <w:rPr>
          <w:rFonts w:ascii="Times New Roman" w:hAnsi="Times New Roman" w:cs="Times New Roman"/>
        </w:rPr>
        <w:t xml:space="preserve"> in 0.1 M PBS with 0.1% </w:t>
      </w:r>
      <w:proofErr w:type="spellStart"/>
      <w:r w:rsidRPr="00724604">
        <w:rPr>
          <w:rFonts w:ascii="Times New Roman" w:hAnsi="Times New Roman" w:cs="Times New Roman"/>
        </w:rPr>
        <w:t>TritonX</w:t>
      </w:r>
      <w:proofErr w:type="spellEnd"/>
      <w:r w:rsidRPr="00724604">
        <w:rPr>
          <w:rFonts w:ascii="Times New Roman" w:hAnsi="Times New Roman" w:cs="Times New Roman"/>
        </w:rPr>
        <w:t xml:space="preserve"> and 0.5% BSA. The incubation with the primar</w:t>
      </w:r>
      <w:r w:rsidR="005E263D">
        <w:rPr>
          <w:rFonts w:ascii="Times New Roman" w:hAnsi="Times New Roman" w:cs="Times New Roman"/>
        </w:rPr>
        <w:t>y antibodies lasted for 72 h</w:t>
      </w:r>
      <w:r w:rsidRPr="00724604">
        <w:rPr>
          <w:rFonts w:ascii="Times New Roman" w:hAnsi="Times New Roman" w:cs="Times New Roman"/>
        </w:rPr>
        <w:t xml:space="preserve"> at 5 ºC </w:t>
      </w:r>
      <w:r w:rsidR="000B5427">
        <w:rPr>
          <w:rFonts w:ascii="Times New Roman" w:hAnsi="Times New Roman" w:cs="Times New Roman"/>
        </w:rPr>
        <w:t>in darkness</w:t>
      </w:r>
      <w:r w:rsidRPr="00724604">
        <w:rPr>
          <w:rFonts w:ascii="Times New Roman" w:hAnsi="Times New Roman" w:cs="Times New Roman"/>
        </w:rPr>
        <w:t xml:space="preserve"> follow</w:t>
      </w:r>
      <w:r w:rsidR="000B5427">
        <w:rPr>
          <w:rFonts w:ascii="Times New Roman" w:hAnsi="Times New Roman" w:cs="Times New Roman"/>
        </w:rPr>
        <w:t>ed by a second series of washes with</w:t>
      </w:r>
      <w:r w:rsidRPr="00724604">
        <w:rPr>
          <w:rFonts w:ascii="Times New Roman" w:hAnsi="Times New Roman" w:cs="Times New Roman"/>
        </w:rPr>
        <w:t xml:space="preserve"> the same</w:t>
      </w:r>
      <w:r w:rsidR="000B5427">
        <w:rPr>
          <w:rFonts w:ascii="Times New Roman" w:hAnsi="Times New Roman" w:cs="Times New Roman"/>
        </w:rPr>
        <w:t xml:space="preserve"> time</w:t>
      </w:r>
      <w:r w:rsidRPr="00724604">
        <w:rPr>
          <w:rFonts w:ascii="Times New Roman" w:hAnsi="Times New Roman" w:cs="Times New Roman"/>
        </w:rPr>
        <w:t xml:space="preserve"> schedule as </w:t>
      </w:r>
      <w:r w:rsidR="000B5427">
        <w:rPr>
          <w:rFonts w:ascii="Times New Roman" w:hAnsi="Times New Roman" w:cs="Times New Roman"/>
        </w:rPr>
        <w:t>the first series</w:t>
      </w:r>
      <w:r w:rsidRPr="00724604">
        <w:rPr>
          <w:rFonts w:ascii="Times New Roman" w:hAnsi="Times New Roman" w:cs="Times New Roman"/>
        </w:rPr>
        <w:t>. Next</w:t>
      </w:r>
      <w:r w:rsidR="00A368F8">
        <w:rPr>
          <w:rFonts w:ascii="Times New Roman" w:hAnsi="Times New Roman" w:cs="Times New Roman"/>
        </w:rPr>
        <w:t>,</w:t>
      </w:r>
      <w:r w:rsidRPr="00724604">
        <w:rPr>
          <w:rFonts w:ascii="Times New Roman" w:hAnsi="Times New Roman" w:cs="Times New Roman"/>
        </w:rPr>
        <w:t xml:space="preserve"> the secondary antibody was added at a concentration of 1:1000 diluted in 0.1M PBS with 0.1% </w:t>
      </w:r>
      <w:proofErr w:type="spellStart"/>
      <w:r w:rsidRPr="00724604">
        <w:rPr>
          <w:rFonts w:ascii="Times New Roman" w:hAnsi="Times New Roman" w:cs="Times New Roman"/>
        </w:rPr>
        <w:t>TritonX</w:t>
      </w:r>
      <w:proofErr w:type="spellEnd"/>
      <w:r w:rsidRPr="00724604">
        <w:rPr>
          <w:rFonts w:ascii="Times New Roman" w:hAnsi="Times New Roman" w:cs="Times New Roman"/>
        </w:rPr>
        <w:t xml:space="preserve"> and 0.5% BSA. This incubation </w:t>
      </w:r>
      <w:r w:rsidR="005E263D">
        <w:rPr>
          <w:rFonts w:ascii="Times New Roman" w:hAnsi="Times New Roman" w:cs="Times New Roman"/>
        </w:rPr>
        <w:t xml:space="preserve">lasted 24 </w:t>
      </w:r>
      <w:proofErr w:type="spellStart"/>
      <w:r w:rsidR="005E263D">
        <w:rPr>
          <w:rFonts w:ascii="Times New Roman" w:hAnsi="Times New Roman" w:cs="Times New Roman"/>
        </w:rPr>
        <w:t xml:space="preserve">h </w:t>
      </w:r>
      <w:r w:rsidRPr="00724604">
        <w:rPr>
          <w:rFonts w:ascii="Times New Roman" w:hAnsi="Times New Roman" w:cs="Times New Roman"/>
        </w:rPr>
        <w:t>at</w:t>
      </w:r>
      <w:proofErr w:type="spellEnd"/>
      <w:r w:rsidRPr="00724604">
        <w:rPr>
          <w:rFonts w:ascii="Times New Roman" w:hAnsi="Times New Roman" w:cs="Times New Roman"/>
        </w:rPr>
        <w:t xml:space="preserve"> 5 ºC </w:t>
      </w:r>
      <w:r w:rsidR="005E263D">
        <w:rPr>
          <w:rFonts w:ascii="Times New Roman" w:hAnsi="Times New Roman" w:cs="Times New Roman"/>
        </w:rPr>
        <w:t>in darkness</w:t>
      </w:r>
      <w:r w:rsidRPr="00724604">
        <w:rPr>
          <w:rFonts w:ascii="Times New Roman" w:hAnsi="Times New Roman" w:cs="Times New Roman"/>
        </w:rPr>
        <w:t>. After the 24 hours the material was washed with pure 0.1M PBS following the schedule above and mounted on glass slides. The</w:t>
      </w:r>
      <w:r w:rsidR="005E263D">
        <w:rPr>
          <w:rFonts w:ascii="Times New Roman" w:hAnsi="Times New Roman" w:cs="Times New Roman"/>
        </w:rPr>
        <w:t xml:space="preserve"> material</w:t>
      </w:r>
      <w:r w:rsidRPr="00724604">
        <w:rPr>
          <w:rFonts w:ascii="Times New Roman" w:hAnsi="Times New Roman" w:cs="Times New Roman"/>
        </w:rPr>
        <w:t xml:space="preserve"> w</w:t>
      </w:r>
      <w:r w:rsidR="005E263D">
        <w:rPr>
          <w:rFonts w:ascii="Times New Roman" w:hAnsi="Times New Roman" w:cs="Times New Roman"/>
        </w:rPr>
        <w:t>as</w:t>
      </w:r>
      <w:r w:rsidRPr="00724604">
        <w:rPr>
          <w:rFonts w:ascii="Times New Roman" w:hAnsi="Times New Roman" w:cs="Times New Roman"/>
        </w:rPr>
        <w:t xml:space="preserve"> mounted in glycol </w:t>
      </w:r>
      <w:r w:rsidR="005E263D">
        <w:rPr>
          <w:rFonts w:ascii="Times New Roman" w:hAnsi="Times New Roman" w:cs="Times New Roman"/>
        </w:rPr>
        <w:t>using</w:t>
      </w:r>
      <w:r w:rsidRPr="00724604">
        <w:rPr>
          <w:rFonts w:ascii="Times New Roman" w:hAnsi="Times New Roman" w:cs="Times New Roman"/>
        </w:rPr>
        <w:t xml:space="preserve"> cover slips </w:t>
      </w:r>
      <w:r w:rsidR="005E263D">
        <w:rPr>
          <w:rFonts w:ascii="Times New Roman" w:hAnsi="Times New Roman" w:cs="Times New Roman"/>
        </w:rPr>
        <w:t>with wax “feet”,</w:t>
      </w:r>
      <w:r w:rsidRPr="00724604">
        <w:rPr>
          <w:rFonts w:ascii="Times New Roman" w:hAnsi="Times New Roman" w:cs="Times New Roman"/>
        </w:rPr>
        <w:t xml:space="preserve"> sealed with nail polish</w:t>
      </w:r>
      <w:r w:rsidR="005E263D">
        <w:rPr>
          <w:rFonts w:ascii="Times New Roman" w:hAnsi="Times New Roman" w:cs="Times New Roman"/>
        </w:rPr>
        <w:t xml:space="preserve"> and stored at </w:t>
      </w:r>
      <w:r w:rsidRPr="00724604">
        <w:rPr>
          <w:rFonts w:ascii="Times New Roman" w:hAnsi="Times New Roman" w:cs="Times New Roman"/>
        </w:rPr>
        <w:t>5 ºC</w:t>
      </w:r>
      <w:r w:rsidR="005E263D">
        <w:rPr>
          <w:rFonts w:ascii="Times New Roman" w:hAnsi="Times New Roman" w:cs="Times New Roman"/>
        </w:rPr>
        <w:t xml:space="preserve"> in darkness</w:t>
      </w:r>
      <w:r w:rsidRPr="00724604">
        <w:rPr>
          <w:rFonts w:ascii="Times New Roman" w:hAnsi="Times New Roman" w:cs="Times New Roman"/>
        </w:rPr>
        <w:t xml:space="preserve"> until scanned.</w:t>
      </w:r>
    </w:p>
    <w:p w14:paraId="59195710" w14:textId="77777777" w:rsidR="00724604" w:rsidRPr="00724604" w:rsidRDefault="00724604" w:rsidP="000B54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2DD7A8" w14:textId="77777777" w:rsidR="00724604" w:rsidRPr="00724604" w:rsidRDefault="001A1729" w:rsidP="000B54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</w:t>
      </w:r>
      <w:r w:rsidR="00724604" w:rsidRPr="00724604">
        <w:rPr>
          <w:rFonts w:ascii="Times New Roman" w:hAnsi="Times New Roman" w:cs="Times New Roman"/>
          <w:color w:val="000000"/>
          <w:sz w:val="24"/>
          <w:szCs w:val="24"/>
          <w:u w:val="single"/>
        </w:rPr>
        <w:t>ontrols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preparations</w:t>
      </w:r>
      <w:r w:rsidR="00724604" w:rsidRPr="0072460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14:paraId="45B70F83" w14:textId="33E853C5" w:rsidR="00724604" w:rsidRPr="00724604" w:rsidRDefault="00724604" w:rsidP="000B54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4604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9240C">
        <w:rPr>
          <w:rFonts w:ascii="Times New Roman" w:hAnsi="Times New Roman" w:cs="Times New Roman"/>
          <w:color w:val="000000"/>
          <w:sz w:val="24"/>
          <w:szCs w:val="24"/>
        </w:rPr>
        <w:t xml:space="preserve">verify </w:t>
      </w:r>
      <w:r w:rsidRPr="00724604">
        <w:rPr>
          <w:rFonts w:ascii="Times New Roman" w:hAnsi="Times New Roman" w:cs="Times New Roman"/>
          <w:color w:val="000000"/>
          <w:sz w:val="24"/>
          <w:szCs w:val="24"/>
        </w:rPr>
        <w:t xml:space="preserve">that the obtained staining with the </w:t>
      </w:r>
      <w:proofErr w:type="gramStart"/>
      <w:r w:rsidR="0009240C">
        <w:rPr>
          <w:rFonts w:ascii="Times New Roman" w:hAnsi="Times New Roman" w:cs="Times New Roman"/>
          <w:color w:val="000000"/>
          <w:sz w:val="24"/>
          <w:szCs w:val="24"/>
        </w:rPr>
        <w:t xml:space="preserve">three </w:t>
      </w:r>
      <w:r w:rsidRPr="00724604">
        <w:rPr>
          <w:rFonts w:ascii="Times New Roman" w:hAnsi="Times New Roman" w:cs="Times New Roman"/>
          <w:color w:val="000000"/>
          <w:sz w:val="24"/>
          <w:szCs w:val="24"/>
        </w:rPr>
        <w:t>custom</w:t>
      </w:r>
      <w:proofErr w:type="gramEnd"/>
      <w:r w:rsidRPr="00724604">
        <w:rPr>
          <w:rFonts w:ascii="Times New Roman" w:hAnsi="Times New Roman" w:cs="Times New Roman"/>
          <w:color w:val="000000"/>
          <w:sz w:val="24"/>
          <w:szCs w:val="24"/>
        </w:rPr>
        <w:t xml:space="preserve"> made anti-bodies was specific</w:t>
      </w:r>
      <w:r w:rsidR="00DF735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4604">
        <w:rPr>
          <w:rFonts w:ascii="Times New Roman" w:hAnsi="Times New Roman" w:cs="Times New Roman"/>
          <w:color w:val="000000"/>
          <w:sz w:val="24"/>
          <w:szCs w:val="24"/>
        </w:rPr>
        <w:t xml:space="preserve"> negative controls and pre-absorption </w:t>
      </w:r>
      <w:r w:rsidR="0009240C">
        <w:rPr>
          <w:rFonts w:ascii="Times New Roman" w:hAnsi="Times New Roman" w:cs="Times New Roman"/>
          <w:color w:val="000000"/>
          <w:sz w:val="24"/>
          <w:szCs w:val="24"/>
        </w:rPr>
        <w:t>preparations</w:t>
      </w:r>
      <w:r w:rsidRPr="00724604">
        <w:rPr>
          <w:rFonts w:ascii="Times New Roman" w:hAnsi="Times New Roman" w:cs="Times New Roman"/>
          <w:color w:val="000000"/>
          <w:sz w:val="24"/>
          <w:szCs w:val="24"/>
        </w:rPr>
        <w:t xml:space="preserve"> were</w:t>
      </w:r>
      <w:r w:rsidR="0009240C">
        <w:rPr>
          <w:rFonts w:ascii="Times New Roman" w:hAnsi="Times New Roman" w:cs="Times New Roman"/>
          <w:color w:val="000000"/>
          <w:sz w:val="24"/>
          <w:szCs w:val="24"/>
        </w:rPr>
        <w:t xml:space="preserve"> made</w:t>
      </w:r>
      <w:r w:rsidRPr="0072460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924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4604">
        <w:rPr>
          <w:rFonts w:ascii="Times New Roman" w:hAnsi="Times New Roman" w:cs="Times New Roman"/>
          <w:color w:val="000000"/>
          <w:sz w:val="24"/>
          <w:szCs w:val="24"/>
        </w:rPr>
        <w:t>The pre-absorption experiments follow</w:t>
      </w:r>
      <w:r w:rsidR="00DF735F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724604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09240C">
        <w:rPr>
          <w:rFonts w:ascii="Times New Roman" w:hAnsi="Times New Roman" w:cs="Times New Roman"/>
          <w:color w:val="000000"/>
          <w:sz w:val="24"/>
          <w:szCs w:val="24"/>
        </w:rPr>
        <w:t xml:space="preserve">general staining </w:t>
      </w:r>
      <w:r w:rsidRPr="00724604">
        <w:rPr>
          <w:rFonts w:ascii="Times New Roman" w:hAnsi="Times New Roman" w:cs="Times New Roman"/>
          <w:color w:val="000000"/>
          <w:sz w:val="24"/>
          <w:szCs w:val="24"/>
        </w:rPr>
        <w:t xml:space="preserve">protocol described above with the exception that the primary antibody was mixed with the corresponding peptide for 60 min before it was included in the protocol. The peptide was diluted 1:500 by weight in 0.1M PBS. </w:t>
      </w:r>
      <w:r w:rsidR="0009240C">
        <w:rPr>
          <w:rFonts w:ascii="Times New Roman" w:hAnsi="Times New Roman" w:cs="Times New Roman"/>
          <w:color w:val="000000"/>
          <w:sz w:val="24"/>
          <w:szCs w:val="24"/>
        </w:rPr>
        <w:t>Three</w:t>
      </w:r>
      <w:r w:rsidRPr="00724604">
        <w:rPr>
          <w:rFonts w:ascii="Times New Roman" w:hAnsi="Times New Roman" w:cs="Times New Roman"/>
          <w:color w:val="000000"/>
          <w:sz w:val="24"/>
          <w:szCs w:val="24"/>
        </w:rPr>
        <w:t xml:space="preserve"> juvenile </w:t>
      </w:r>
      <w:r w:rsidRPr="0072460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T. </w:t>
      </w:r>
      <w:proofErr w:type="spellStart"/>
      <w:r w:rsidRPr="0072460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custophora</w:t>
      </w:r>
      <w:proofErr w:type="spellEnd"/>
      <w:r w:rsidRPr="0072460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24604">
        <w:rPr>
          <w:rFonts w:ascii="Times New Roman" w:hAnsi="Times New Roman" w:cs="Times New Roman"/>
          <w:color w:val="000000"/>
          <w:sz w:val="24"/>
          <w:szCs w:val="24"/>
        </w:rPr>
        <w:t>medusae</w:t>
      </w:r>
      <w:r w:rsidR="0009240C">
        <w:rPr>
          <w:rFonts w:ascii="Times New Roman" w:hAnsi="Times New Roman" w:cs="Times New Roman"/>
          <w:color w:val="000000"/>
          <w:sz w:val="24"/>
          <w:szCs w:val="24"/>
        </w:rPr>
        <w:t xml:space="preserve"> were used for each of the three antibody pre-absorption tests</w:t>
      </w:r>
      <w:r w:rsidRPr="0072460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ADAF95F" w14:textId="77777777" w:rsidR="00724604" w:rsidRPr="003F0874" w:rsidRDefault="00724604" w:rsidP="0009240C">
      <w:pPr>
        <w:pStyle w:val="Default"/>
        <w:spacing w:line="360" w:lineRule="auto"/>
        <w:ind w:firstLine="720"/>
        <w:rPr>
          <w:rFonts w:ascii="Times New Roman" w:hAnsi="Times New Roman" w:cs="Times New Roman"/>
          <w:color w:val="auto"/>
        </w:rPr>
      </w:pPr>
      <w:r w:rsidRPr="00724604">
        <w:rPr>
          <w:rFonts w:ascii="Times New Roman" w:hAnsi="Times New Roman" w:cs="Times New Roman"/>
        </w:rPr>
        <w:t xml:space="preserve">The negative control experiments were also following the general </w:t>
      </w:r>
      <w:r w:rsidR="0009240C">
        <w:rPr>
          <w:rFonts w:ascii="Times New Roman" w:hAnsi="Times New Roman" w:cs="Times New Roman"/>
        </w:rPr>
        <w:t xml:space="preserve">staining </w:t>
      </w:r>
      <w:r w:rsidRPr="00724604">
        <w:rPr>
          <w:rFonts w:ascii="Times New Roman" w:hAnsi="Times New Roman" w:cs="Times New Roman"/>
        </w:rPr>
        <w:t xml:space="preserve">protocol with the exception that the primary antibodies were </w:t>
      </w:r>
      <w:r w:rsidR="0009240C">
        <w:rPr>
          <w:rFonts w:ascii="Times New Roman" w:hAnsi="Times New Roman" w:cs="Times New Roman"/>
        </w:rPr>
        <w:t xml:space="preserve">excluded from </w:t>
      </w:r>
      <w:r w:rsidRPr="00724604">
        <w:rPr>
          <w:rFonts w:ascii="Times New Roman" w:hAnsi="Times New Roman" w:cs="Times New Roman"/>
        </w:rPr>
        <w:t>the protocol. The material used for the negati</w:t>
      </w:r>
      <w:r w:rsidR="0009240C">
        <w:rPr>
          <w:rFonts w:ascii="Times New Roman" w:hAnsi="Times New Roman" w:cs="Times New Roman"/>
        </w:rPr>
        <w:t>ve control experiments were three</w:t>
      </w:r>
      <w:r w:rsidRPr="00724604">
        <w:rPr>
          <w:rFonts w:ascii="Times New Roman" w:hAnsi="Times New Roman" w:cs="Times New Roman"/>
        </w:rPr>
        <w:t xml:space="preserve"> juvenile </w:t>
      </w:r>
      <w:r w:rsidRPr="00724604">
        <w:rPr>
          <w:rFonts w:ascii="Times New Roman" w:hAnsi="Times New Roman" w:cs="Times New Roman"/>
          <w:i/>
          <w:iCs/>
        </w:rPr>
        <w:t xml:space="preserve">T. </w:t>
      </w:r>
      <w:proofErr w:type="spellStart"/>
      <w:r w:rsidRPr="00724604">
        <w:rPr>
          <w:rFonts w:ascii="Times New Roman" w:hAnsi="Times New Roman" w:cs="Times New Roman"/>
          <w:i/>
          <w:iCs/>
        </w:rPr>
        <w:t>custophora</w:t>
      </w:r>
      <w:proofErr w:type="spellEnd"/>
      <w:r w:rsidRPr="00724604">
        <w:rPr>
          <w:rFonts w:ascii="Times New Roman" w:hAnsi="Times New Roman" w:cs="Times New Roman"/>
          <w:i/>
          <w:iCs/>
        </w:rPr>
        <w:t xml:space="preserve"> </w:t>
      </w:r>
      <w:r w:rsidR="0009240C">
        <w:rPr>
          <w:rFonts w:ascii="Times New Roman" w:hAnsi="Times New Roman" w:cs="Times New Roman"/>
        </w:rPr>
        <w:t>medusae, three</w:t>
      </w:r>
      <w:r w:rsidRPr="00724604">
        <w:rPr>
          <w:rFonts w:ascii="Times New Roman" w:hAnsi="Times New Roman" w:cs="Times New Roman"/>
        </w:rPr>
        <w:t xml:space="preserve"> juvenile </w:t>
      </w:r>
      <w:r w:rsidRPr="00724604">
        <w:rPr>
          <w:rFonts w:ascii="Times New Roman" w:hAnsi="Times New Roman" w:cs="Times New Roman"/>
        </w:rPr>
        <w:lastRenderedPageBreak/>
        <w:t xml:space="preserve">medusae of </w:t>
      </w:r>
      <w:r w:rsidRPr="00724604">
        <w:rPr>
          <w:rFonts w:ascii="Times New Roman" w:hAnsi="Times New Roman" w:cs="Times New Roman"/>
          <w:i/>
          <w:iCs/>
        </w:rPr>
        <w:t xml:space="preserve">S., </w:t>
      </w:r>
      <w:proofErr w:type="spellStart"/>
      <w:r w:rsidRPr="00724604">
        <w:rPr>
          <w:rFonts w:ascii="Times New Roman" w:hAnsi="Times New Roman" w:cs="Times New Roman"/>
          <w:i/>
          <w:iCs/>
        </w:rPr>
        <w:t>tubulosa</w:t>
      </w:r>
      <w:proofErr w:type="spellEnd"/>
      <w:r w:rsidRPr="00724604">
        <w:rPr>
          <w:rFonts w:ascii="Times New Roman" w:hAnsi="Times New Roman" w:cs="Times New Roman"/>
        </w:rPr>
        <w:t xml:space="preserve">, </w:t>
      </w:r>
      <w:r w:rsidR="0009240C">
        <w:rPr>
          <w:rFonts w:ascii="Times New Roman" w:hAnsi="Times New Roman" w:cs="Times New Roman"/>
        </w:rPr>
        <w:t xml:space="preserve">three </w:t>
      </w:r>
      <w:proofErr w:type="spellStart"/>
      <w:r w:rsidRPr="00724604">
        <w:rPr>
          <w:rFonts w:ascii="Times New Roman" w:hAnsi="Times New Roman" w:cs="Times New Roman"/>
        </w:rPr>
        <w:t>rhopalia</w:t>
      </w:r>
      <w:r w:rsidR="0009240C">
        <w:rPr>
          <w:rFonts w:ascii="Times New Roman" w:hAnsi="Times New Roman" w:cs="Times New Roman"/>
        </w:rPr>
        <w:t>l</w:t>
      </w:r>
      <w:proofErr w:type="spellEnd"/>
      <w:r w:rsidR="0009240C">
        <w:rPr>
          <w:rFonts w:ascii="Times New Roman" w:hAnsi="Times New Roman" w:cs="Times New Roman"/>
        </w:rPr>
        <w:t xml:space="preserve"> niches</w:t>
      </w:r>
      <w:r w:rsidRPr="00724604">
        <w:rPr>
          <w:rFonts w:ascii="Times New Roman" w:hAnsi="Times New Roman" w:cs="Times New Roman"/>
        </w:rPr>
        <w:t xml:space="preserve"> from </w:t>
      </w:r>
      <w:r w:rsidRPr="00724604">
        <w:rPr>
          <w:rFonts w:ascii="Times New Roman" w:hAnsi="Times New Roman" w:cs="Times New Roman"/>
          <w:i/>
          <w:iCs/>
        </w:rPr>
        <w:t xml:space="preserve">A. </w:t>
      </w:r>
      <w:proofErr w:type="spellStart"/>
      <w:r w:rsidRPr="00724604">
        <w:rPr>
          <w:rFonts w:ascii="Times New Roman" w:hAnsi="Times New Roman" w:cs="Times New Roman"/>
          <w:i/>
          <w:iCs/>
        </w:rPr>
        <w:t>aurita</w:t>
      </w:r>
      <w:proofErr w:type="spellEnd"/>
      <w:r w:rsidRPr="00724604">
        <w:rPr>
          <w:rFonts w:ascii="Times New Roman" w:hAnsi="Times New Roman" w:cs="Times New Roman"/>
          <w:i/>
          <w:iCs/>
        </w:rPr>
        <w:t xml:space="preserve">, </w:t>
      </w:r>
      <w:r w:rsidRPr="00724604">
        <w:rPr>
          <w:rFonts w:ascii="Times New Roman" w:hAnsi="Times New Roman" w:cs="Times New Roman"/>
        </w:rPr>
        <w:t xml:space="preserve">and </w:t>
      </w:r>
      <w:r w:rsidR="0009240C">
        <w:rPr>
          <w:rFonts w:ascii="Times New Roman" w:hAnsi="Times New Roman" w:cs="Times New Roman"/>
        </w:rPr>
        <w:t>two</w:t>
      </w:r>
      <w:r w:rsidRPr="00724604">
        <w:rPr>
          <w:rFonts w:ascii="Times New Roman" w:hAnsi="Times New Roman" w:cs="Times New Roman"/>
        </w:rPr>
        <w:t xml:space="preserve"> </w:t>
      </w:r>
      <w:proofErr w:type="spellStart"/>
      <w:r w:rsidRPr="00724604">
        <w:rPr>
          <w:rFonts w:ascii="Times New Roman" w:hAnsi="Times New Roman" w:cs="Times New Roman"/>
        </w:rPr>
        <w:t>rhopalia</w:t>
      </w:r>
      <w:r w:rsidR="0009240C">
        <w:rPr>
          <w:rFonts w:ascii="Times New Roman" w:hAnsi="Times New Roman" w:cs="Times New Roman"/>
        </w:rPr>
        <w:t>l</w:t>
      </w:r>
      <w:proofErr w:type="spellEnd"/>
      <w:r w:rsidR="0009240C">
        <w:rPr>
          <w:rFonts w:ascii="Times New Roman" w:hAnsi="Times New Roman" w:cs="Times New Roman"/>
        </w:rPr>
        <w:t xml:space="preserve"> niches</w:t>
      </w:r>
      <w:r w:rsidRPr="00724604">
        <w:rPr>
          <w:rFonts w:ascii="Times New Roman" w:hAnsi="Times New Roman" w:cs="Times New Roman"/>
        </w:rPr>
        <w:t xml:space="preserve"> from </w:t>
      </w:r>
      <w:r w:rsidRPr="00724604">
        <w:rPr>
          <w:rFonts w:ascii="Times New Roman" w:hAnsi="Times New Roman" w:cs="Times New Roman"/>
          <w:i/>
          <w:iCs/>
        </w:rPr>
        <w:t xml:space="preserve">C. </w:t>
      </w:r>
      <w:proofErr w:type="spellStart"/>
      <w:r w:rsidRPr="00724604">
        <w:rPr>
          <w:rFonts w:ascii="Times New Roman" w:hAnsi="Times New Roman" w:cs="Times New Roman"/>
          <w:i/>
          <w:iCs/>
        </w:rPr>
        <w:t>xamachana</w:t>
      </w:r>
      <w:proofErr w:type="spellEnd"/>
      <w:r w:rsidR="0009240C">
        <w:rPr>
          <w:rFonts w:ascii="Times New Roman" w:hAnsi="Times New Roman" w:cs="Times New Roman"/>
          <w:i/>
          <w:iCs/>
        </w:rPr>
        <w:t xml:space="preserve"> </w:t>
      </w:r>
      <w:r w:rsidR="0009240C">
        <w:rPr>
          <w:rFonts w:ascii="Times New Roman" w:hAnsi="Times New Roman" w:cs="Times New Roman"/>
          <w:iCs/>
        </w:rPr>
        <w:t>for each of the three opsin antibodies</w:t>
      </w:r>
      <w:r w:rsidRPr="00724604">
        <w:rPr>
          <w:rFonts w:ascii="Times New Roman" w:hAnsi="Times New Roman" w:cs="Times New Roman"/>
          <w:i/>
          <w:iCs/>
        </w:rPr>
        <w:t>.</w:t>
      </w:r>
    </w:p>
    <w:p w14:paraId="5D9D70C0" w14:textId="77777777" w:rsidR="00724604" w:rsidRDefault="00724604" w:rsidP="000B5427">
      <w:pPr>
        <w:spacing w:line="360" w:lineRule="auto"/>
      </w:pPr>
    </w:p>
    <w:p w14:paraId="7BFB5B46" w14:textId="77777777" w:rsidR="003F0874" w:rsidRPr="00AF0DF4" w:rsidRDefault="00AF0DF4" w:rsidP="000B5427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AF0DF4">
        <w:rPr>
          <w:rFonts w:ascii="Times New Roman" w:hAnsi="Times New Roman" w:cs="Times New Roman"/>
          <w:sz w:val="24"/>
          <w:u w:val="single"/>
        </w:rPr>
        <w:t>Confocal laser scanning microscopy</w:t>
      </w:r>
    </w:p>
    <w:p w14:paraId="74E99159" w14:textId="77777777" w:rsidR="00AF0DF4" w:rsidRDefault="00AF0DF4" w:rsidP="000B542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preparations were all scanned on a Leica SP2 microscope using 10X, 40X or 63X oil immersion objectives. The scan depth varied between 5 and 70 µm with a z-resolution between 0.2 and 1 µm. Both single slides and maximum projections from the scans are used in the illustrations, which were prepared in Corel Graphics Suit 2020. A standard argon-laser was used for both fluorescent and transmission scans. </w:t>
      </w:r>
    </w:p>
    <w:p w14:paraId="3F7A0C87" w14:textId="77777777" w:rsidR="00F55DD5" w:rsidRDefault="00F55DD5" w:rsidP="000B5427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F55DD5">
        <w:rPr>
          <w:rFonts w:ascii="Times New Roman" w:hAnsi="Times New Roman" w:cs="Times New Roman"/>
          <w:sz w:val="24"/>
          <w:u w:val="single"/>
        </w:rPr>
        <w:t>Opsin phylogeny</w:t>
      </w:r>
    </w:p>
    <w:p w14:paraId="483F60FF" w14:textId="77777777" w:rsidR="00F55DD5" w:rsidRDefault="00F55DD5" w:rsidP="000B5427">
      <w:pPr>
        <w:spacing w:line="360" w:lineRule="auto"/>
        <w:rPr>
          <w:rFonts w:ascii="Times New Roman" w:hAnsi="Times New Roman" w:cs="Times New Roman"/>
          <w:sz w:val="24"/>
          <w:u w:val="single"/>
        </w:rPr>
      </w:pPr>
    </w:p>
    <w:p w14:paraId="4278FB31" w14:textId="77777777" w:rsidR="00F55DD5" w:rsidRDefault="00F55DD5" w:rsidP="000B542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55DD5">
        <w:rPr>
          <w:rFonts w:ascii="Times New Roman" w:hAnsi="Times New Roman" w:cs="Times New Roman"/>
          <w:b/>
          <w:sz w:val="24"/>
        </w:rPr>
        <w:t>Results</w:t>
      </w:r>
    </w:p>
    <w:p w14:paraId="36495780" w14:textId="77777777" w:rsidR="004C453B" w:rsidRDefault="004C453B" w:rsidP="000B5427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4C453B">
        <w:rPr>
          <w:rFonts w:ascii="Times New Roman" w:hAnsi="Times New Roman" w:cs="Times New Roman"/>
          <w:sz w:val="24"/>
          <w:u w:val="single"/>
        </w:rPr>
        <w:t>Opsin 1</w:t>
      </w:r>
    </w:p>
    <w:p w14:paraId="36AE9507" w14:textId="77777777" w:rsidR="00E32171" w:rsidRDefault="004C453B" w:rsidP="000B542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antibodies against opsin 1 </w:t>
      </w:r>
      <w:r w:rsidR="00E32171">
        <w:rPr>
          <w:rFonts w:ascii="Times New Roman" w:hAnsi="Times New Roman" w:cs="Times New Roman"/>
          <w:sz w:val="24"/>
        </w:rPr>
        <w:t xml:space="preserve">gave a clear result in </w:t>
      </w:r>
      <w:r w:rsidR="00E32171" w:rsidRPr="00E32171">
        <w:rPr>
          <w:rFonts w:ascii="Times New Roman" w:hAnsi="Times New Roman" w:cs="Times New Roman"/>
          <w:i/>
          <w:sz w:val="24"/>
        </w:rPr>
        <w:t xml:space="preserve">T. </w:t>
      </w:r>
      <w:proofErr w:type="spellStart"/>
      <w:r w:rsidR="00E32171" w:rsidRPr="00E32171">
        <w:rPr>
          <w:rFonts w:ascii="Times New Roman" w:hAnsi="Times New Roman" w:cs="Times New Roman"/>
          <w:i/>
          <w:sz w:val="24"/>
        </w:rPr>
        <w:t>cystophora</w:t>
      </w:r>
      <w:proofErr w:type="spellEnd"/>
      <w:r w:rsidR="00E32171">
        <w:rPr>
          <w:rFonts w:ascii="Times New Roman" w:hAnsi="Times New Roman" w:cs="Times New Roman"/>
          <w:sz w:val="24"/>
        </w:rPr>
        <w:t xml:space="preserve">. There was no stain in the polyps but all stages of medusae displayed a bright stain in both slit eyes </w:t>
      </w:r>
      <w:r w:rsidR="00992047">
        <w:rPr>
          <w:rFonts w:ascii="Times New Roman" w:hAnsi="Times New Roman" w:cs="Times New Roman"/>
          <w:sz w:val="24"/>
        </w:rPr>
        <w:t xml:space="preserve">(SE) </w:t>
      </w:r>
      <w:r w:rsidR="00E73AFC">
        <w:rPr>
          <w:rFonts w:ascii="Times New Roman" w:hAnsi="Times New Roman" w:cs="Times New Roman"/>
          <w:sz w:val="24"/>
        </w:rPr>
        <w:t xml:space="preserve">and no other places </w:t>
      </w:r>
      <w:r w:rsidR="000C5D54">
        <w:rPr>
          <w:rFonts w:ascii="Times New Roman" w:hAnsi="Times New Roman" w:cs="Times New Roman"/>
          <w:sz w:val="24"/>
        </w:rPr>
        <w:t>(Fig. 2</w:t>
      </w:r>
      <w:r w:rsidR="00E32171">
        <w:rPr>
          <w:rFonts w:ascii="Times New Roman" w:hAnsi="Times New Roman" w:cs="Times New Roman"/>
          <w:sz w:val="24"/>
        </w:rPr>
        <w:t>). The stain was located inside the pigment screen in the area matching the outer segmen</w:t>
      </w:r>
      <w:r w:rsidR="000C5D54">
        <w:rPr>
          <w:rFonts w:ascii="Times New Roman" w:hAnsi="Times New Roman" w:cs="Times New Roman"/>
          <w:sz w:val="24"/>
        </w:rPr>
        <w:t>ts of the photoreceptors (Fig. 2C-E</w:t>
      </w:r>
      <w:r w:rsidR="00E32171">
        <w:rPr>
          <w:rFonts w:ascii="Times New Roman" w:hAnsi="Times New Roman" w:cs="Times New Roman"/>
          <w:sz w:val="24"/>
        </w:rPr>
        <w:t>). The retina was evenly stained indicating that antibodies had attached</w:t>
      </w:r>
      <w:r w:rsidR="000C5D54">
        <w:rPr>
          <w:rFonts w:ascii="Times New Roman" w:hAnsi="Times New Roman" w:cs="Times New Roman"/>
          <w:sz w:val="24"/>
        </w:rPr>
        <w:t xml:space="preserve"> to all outer segments (Fig. 2C</w:t>
      </w:r>
      <w:r w:rsidR="00E32171">
        <w:rPr>
          <w:rFonts w:ascii="Times New Roman" w:hAnsi="Times New Roman" w:cs="Times New Roman"/>
          <w:sz w:val="24"/>
        </w:rPr>
        <w:t>).</w:t>
      </w:r>
    </w:p>
    <w:p w14:paraId="62980AFA" w14:textId="77777777" w:rsidR="00E73AFC" w:rsidRDefault="00E32171" w:rsidP="000B5427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</w:p>
    <w:p w14:paraId="7DEA0610" w14:textId="77777777" w:rsidR="00E73AFC" w:rsidRPr="00E73AFC" w:rsidRDefault="00E73AFC" w:rsidP="000B5427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E73AFC">
        <w:rPr>
          <w:rFonts w:ascii="Times New Roman" w:hAnsi="Times New Roman" w:cs="Times New Roman"/>
          <w:sz w:val="24"/>
          <w:u w:val="single"/>
        </w:rPr>
        <w:t>Opsin 2</w:t>
      </w:r>
    </w:p>
    <w:p w14:paraId="15F78D93" w14:textId="68E9BF45" w:rsidR="00992047" w:rsidRDefault="00E73AFC" w:rsidP="000B542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anti-bodies against opsin 2 also gave a clear result in </w:t>
      </w:r>
      <w:r w:rsidRPr="00A12220">
        <w:rPr>
          <w:rFonts w:ascii="Times New Roman" w:hAnsi="Times New Roman" w:cs="Times New Roman"/>
          <w:i/>
          <w:sz w:val="24"/>
        </w:rPr>
        <w:t xml:space="preserve">T. </w:t>
      </w:r>
      <w:proofErr w:type="spellStart"/>
      <w:r w:rsidRPr="00A12220">
        <w:rPr>
          <w:rFonts w:ascii="Times New Roman" w:hAnsi="Times New Roman" w:cs="Times New Roman"/>
          <w:i/>
          <w:sz w:val="24"/>
        </w:rPr>
        <w:t>cystophora</w:t>
      </w:r>
      <w:proofErr w:type="spellEnd"/>
      <w:r>
        <w:rPr>
          <w:rFonts w:ascii="Times New Roman" w:hAnsi="Times New Roman" w:cs="Times New Roman"/>
          <w:sz w:val="24"/>
        </w:rPr>
        <w:t xml:space="preserve">. Like for the antibody against opsin 1 it stained the outer segments of the photoreceptors, but in all four eye types (Fig. </w:t>
      </w:r>
      <w:r w:rsidR="000C5D5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). The stain against opsin 2 was not as strong as for opsin 1, especially the slit</w:t>
      </w:r>
      <w:r w:rsidR="00DF735F">
        <w:rPr>
          <w:rFonts w:ascii="Times New Roman" w:hAnsi="Times New Roman" w:cs="Times New Roman"/>
          <w:sz w:val="24"/>
        </w:rPr>
        <w:t xml:space="preserve"> eyes were</w:t>
      </w:r>
      <w:r w:rsidR="000C5D54">
        <w:rPr>
          <w:rFonts w:ascii="Times New Roman" w:hAnsi="Times New Roman" w:cs="Times New Roman"/>
          <w:sz w:val="24"/>
        </w:rPr>
        <w:t xml:space="preserve"> weakly stained (Fig. 3</w:t>
      </w:r>
      <w:proofErr w:type="gramStart"/>
      <w:r w:rsidR="000C5D54">
        <w:rPr>
          <w:rFonts w:ascii="Times New Roman" w:hAnsi="Times New Roman" w:cs="Times New Roman"/>
          <w:sz w:val="24"/>
        </w:rPr>
        <w:t>B,D</w:t>
      </w:r>
      <w:proofErr w:type="gramEnd"/>
      <w:r w:rsidR="000C5D54">
        <w:rPr>
          <w:rFonts w:ascii="Times New Roman" w:hAnsi="Times New Roman" w:cs="Times New Roman"/>
          <w:sz w:val="24"/>
        </w:rPr>
        <w:t>,I</w:t>
      </w:r>
      <w:r>
        <w:rPr>
          <w:rFonts w:ascii="Times New Roman" w:hAnsi="Times New Roman" w:cs="Times New Roman"/>
          <w:sz w:val="24"/>
        </w:rPr>
        <w:t>). Interestingly, the staining pattern in the outer segments differed when compared to opsin 1 since the stain is not homogeneous but appears as lines. In the upper</w:t>
      </w:r>
      <w:r w:rsidR="00C10F83">
        <w:rPr>
          <w:rFonts w:ascii="Times New Roman" w:hAnsi="Times New Roman" w:cs="Times New Roman"/>
          <w:sz w:val="24"/>
        </w:rPr>
        <w:t xml:space="preserve"> lens eye (ULE) the lines are 10-30 µm long and 2-4 µm wide in the adults and 5-15 µm long and 2-4 µm</w:t>
      </w:r>
      <w:r>
        <w:rPr>
          <w:rFonts w:ascii="Times New Roman" w:hAnsi="Times New Roman" w:cs="Times New Roman"/>
          <w:sz w:val="24"/>
        </w:rPr>
        <w:t xml:space="preserve"> wide in the in juveniles. Most of the lines in ULE are more or less straight and oriented like </w:t>
      </w:r>
      <w:r>
        <w:rPr>
          <w:rFonts w:ascii="Times New Roman" w:hAnsi="Times New Roman" w:cs="Times New Roman"/>
          <w:sz w:val="24"/>
        </w:rPr>
        <w:lastRenderedPageBreak/>
        <w:t>the out</w:t>
      </w:r>
      <w:r w:rsidR="000C5D54">
        <w:rPr>
          <w:rFonts w:ascii="Times New Roman" w:hAnsi="Times New Roman" w:cs="Times New Roman"/>
          <w:sz w:val="24"/>
        </w:rPr>
        <w:t>er segments (Fig. 3G</w:t>
      </w:r>
      <w:r>
        <w:rPr>
          <w:rFonts w:ascii="Times New Roman" w:hAnsi="Times New Roman" w:cs="Times New Roman"/>
          <w:sz w:val="24"/>
        </w:rPr>
        <w:t xml:space="preserve">). </w:t>
      </w:r>
      <w:r w:rsidR="00992047">
        <w:rPr>
          <w:rFonts w:ascii="Times New Roman" w:hAnsi="Times New Roman" w:cs="Times New Roman"/>
          <w:sz w:val="24"/>
        </w:rPr>
        <w:t xml:space="preserve">In the lower lens eye (LLE) which has the thickest screening pigment the stain is harder see. Most are seen through the lens of LLE and appears as dots (Fig. </w:t>
      </w:r>
      <w:r w:rsidR="000C5D54">
        <w:rPr>
          <w:rFonts w:ascii="Times New Roman" w:hAnsi="Times New Roman" w:cs="Times New Roman"/>
          <w:sz w:val="24"/>
        </w:rPr>
        <w:t>3</w:t>
      </w:r>
      <w:proofErr w:type="gramStart"/>
      <w:r w:rsidR="000C5D54">
        <w:rPr>
          <w:rFonts w:ascii="Times New Roman" w:hAnsi="Times New Roman" w:cs="Times New Roman"/>
          <w:sz w:val="24"/>
        </w:rPr>
        <w:t>F,G</w:t>
      </w:r>
      <w:proofErr w:type="gramEnd"/>
      <w:r w:rsidR="00C10F83">
        <w:rPr>
          <w:rFonts w:ascii="Times New Roman" w:hAnsi="Times New Roman" w:cs="Times New Roman"/>
          <w:sz w:val="24"/>
        </w:rPr>
        <w:t>). The dots are 3-4</w:t>
      </w:r>
      <w:r w:rsidR="00992047">
        <w:rPr>
          <w:rFonts w:ascii="Times New Roman" w:hAnsi="Times New Roman" w:cs="Times New Roman"/>
          <w:sz w:val="24"/>
        </w:rPr>
        <w:t xml:space="preserve"> µm wide in </w:t>
      </w:r>
      <w:r w:rsidR="00C10F83">
        <w:rPr>
          <w:rFonts w:ascii="Times New Roman" w:hAnsi="Times New Roman" w:cs="Times New Roman"/>
          <w:sz w:val="24"/>
        </w:rPr>
        <w:t xml:space="preserve">both </w:t>
      </w:r>
      <w:r w:rsidR="00992047">
        <w:rPr>
          <w:rFonts w:ascii="Times New Roman" w:hAnsi="Times New Roman" w:cs="Times New Roman"/>
          <w:sz w:val="24"/>
        </w:rPr>
        <w:t>adults and juveniles. In the pit eyes (PE) the lines seem to have a random orientation crossing e</w:t>
      </w:r>
      <w:r w:rsidR="000C5D54">
        <w:rPr>
          <w:rFonts w:ascii="Times New Roman" w:hAnsi="Times New Roman" w:cs="Times New Roman"/>
          <w:sz w:val="24"/>
        </w:rPr>
        <w:t>ach other several time (Fig. 3H</w:t>
      </w:r>
      <w:r w:rsidR="00992047">
        <w:rPr>
          <w:rFonts w:ascii="Times New Roman" w:hAnsi="Times New Roman" w:cs="Times New Roman"/>
          <w:sz w:val="24"/>
        </w:rPr>
        <w:t xml:space="preserve">). The lines are hard to decipher in juvenile PE but in adults they are </w:t>
      </w:r>
      <w:r w:rsidR="000C5D54">
        <w:rPr>
          <w:rFonts w:ascii="Times New Roman" w:hAnsi="Times New Roman" w:cs="Times New Roman"/>
          <w:sz w:val="24"/>
        </w:rPr>
        <w:t xml:space="preserve">more easily seen </w:t>
      </w:r>
      <w:r w:rsidR="00992047">
        <w:rPr>
          <w:rFonts w:ascii="Times New Roman" w:hAnsi="Times New Roman" w:cs="Times New Roman"/>
          <w:sz w:val="24"/>
        </w:rPr>
        <w:t>and</w:t>
      </w:r>
      <w:r w:rsidR="000C5D54">
        <w:rPr>
          <w:rFonts w:ascii="Times New Roman" w:hAnsi="Times New Roman" w:cs="Times New Roman"/>
          <w:sz w:val="24"/>
        </w:rPr>
        <w:t xml:space="preserve"> are</w:t>
      </w:r>
      <w:r w:rsidR="00B3129E">
        <w:rPr>
          <w:rFonts w:ascii="Times New Roman" w:hAnsi="Times New Roman" w:cs="Times New Roman"/>
          <w:sz w:val="24"/>
        </w:rPr>
        <w:t xml:space="preserve"> app</w:t>
      </w:r>
      <w:r w:rsidR="00C10F83">
        <w:rPr>
          <w:rFonts w:ascii="Times New Roman" w:hAnsi="Times New Roman" w:cs="Times New Roman"/>
          <w:sz w:val="24"/>
        </w:rPr>
        <w:t>rox. 0.5</w:t>
      </w:r>
      <w:r w:rsidR="00992047">
        <w:rPr>
          <w:rFonts w:ascii="Times New Roman" w:hAnsi="Times New Roman" w:cs="Times New Roman"/>
          <w:sz w:val="24"/>
        </w:rPr>
        <w:t xml:space="preserve"> µm wide. In the SE the stain is uneven with the lateral part of the ret</w:t>
      </w:r>
      <w:r w:rsidR="000C5D54">
        <w:rPr>
          <w:rFonts w:ascii="Times New Roman" w:hAnsi="Times New Roman" w:cs="Times New Roman"/>
          <w:sz w:val="24"/>
        </w:rPr>
        <w:t>ina being more stained (Fig. 3D</w:t>
      </w:r>
      <w:r w:rsidR="00992047">
        <w:rPr>
          <w:rFonts w:ascii="Times New Roman" w:hAnsi="Times New Roman" w:cs="Times New Roman"/>
          <w:sz w:val="24"/>
        </w:rPr>
        <w:t>). The lines are al</w:t>
      </w:r>
      <w:r w:rsidR="00C10F83">
        <w:rPr>
          <w:rFonts w:ascii="Times New Roman" w:hAnsi="Times New Roman" w:cs="Times New Roman"/>
          <w:sz w:val="24"/>
        </w:rPr>
        <w:t>so randomly oriented here and 5-10 µm long and approx. 0.5 µm</w:t>
      </w:r>
      <w:r w:rsidR="00992047">
        <w:rPr>
          <w:rFonts w:ascii="Times New Roman" w:hAnsi="Times New Roman" w:cs="Times New Roman"/>
          <w:sz w:val="24"/>
        </w:rPr>
        <w:t xml:space="preserve"> wide in the adult SE.</w:t>
      </w:r>
    </w:p>
    <w:p w14:paraId="54FEFA52" w14:textId="77777777" w:rsidR="00956345" w:rsidRDefault="00992047" w:rsidP="000B542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4D6054A" w14:textId="77777777" w:rsidR="00956345" w:rsidRPr="00956345" w:rsidRDefault="00956345" w:rsidP="000B5427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956345">
        <w:rPr>
          <w:rFonts w:ascii="Times New Roman" w:hAnsi="Times New Roman" w:cs="Times New Roman"/>
          <w:sz w:val="24"/>
          <w:u w:val="single"/>
        </w:rPr>
        <w:t>Opsin 3</w:t>
      </w:r>
    </w:p>
    <w:p w14:paraId="3195B822" w14:textId="1F3FDDD2" w:rsidR="00956345" w:rsidRDefault="00956345" w:rsidP="000B542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antibodies against opsin 3 did not provide as</w:t>
      </w:r>
      <w:r w:rsidR="00FA7D41">
        <w:rPr>
          <w:rFonts w:ascii="Times New Roman" w:hAnsi="Times New Roman" w:cs="Times New Roman"/>
          <w:sz w:val="24"/>
        </w:rPr>
        <w:t xml:space="preserve"> strong</w:t>
      </w:r>
      <w:r>
        <w:rPr>
          <w:rFonts w:ascii="Times New Roman" w:hAnsi="Times New Roman" w:cs="Times New Roman"/>
          <w:sz w:val="24"/>
        </w:rPr>
        <w:t xml:space="preserve"> a staining pattern</w:t>
      </w:r>
      <w:r w:rsidR="00A12220">
        <w:rPr>
          <w:rFonts w:ascii="Times New Roman" w:hAnsi="Times New Roman" w:cs="Times New Roman"/>
          <w:sz w:val="24"/>
        </w:rPr>
        <w:t xml:space="preserve"> i</w:t>
      </w:r>
      <w:r w:rsidR="00A12220" w:rsidRPr="00A12220">
        <w:rPr>
          <w:rFonts w:ascii="Times New Roman" w:hAnsi="Times New Roman" w:cs="Times New Roman"/>
          <w:sz w:val="24"/>
        </w:rPr>
        <w:t>n</w:t>
      </w:r>
      <w:r w:rsidR="00A12220" w:rsidRPr="00A12220">
        <w:rPr>
          <w:rFonts w:ascii="Times New Roman" w:hAnsi="Times New Roman" w:cs="Times New Roman"/>
          <w:i/>
          <w:sz w:val="24"/>
        </w:rPr>
        <w:t xml:space="preserve"> T. </w:t>
      </w:r>
      <w:proofErr w:type="spellStart"/>
      <w:r w:rsidR="00A12220" w:rsidRPr="00A12220">
        <w:rPr>
          <w:rFonts w:ascii="Times New Roman" w:hAnsi="Times New Roman" w:cs="Times New Roman"/>
          <w:i/>
          <w:sz w:val="24"/>
        </w:rPr>
        <w:t>cystophora</w:t>
      </w:r>
      <w:proofErr w:type="spellEnd"/>
      <w:r>
        <w:rPr>
          <w:rFonts w:ascii="Times New Roman" w:hAnsi="Times New Roman" w:cs="Times New Roman"/>
          <w:sz w:val="24"/>
        </w:rPr>
        <w:t xml:space="preserve"> as the two other antibodies. W</w:t>
      </w:r>
      <w:r w:rsidR="006B32AB">
        <w:rPr>
          <w:rFonts w:ascii="Times New Roman" w:hAnsi="Times New Roman" w:cs="Times New Roman"/>
          <w:sz w:val="24"/>
        </w:rPr>
        <w:t xml:space="preserve">eak stain </w:t>
      </w:r>
      <w:r>
        <w:rPr>
          <w:rFonts w:ascii="Times New Roman" w:hAnsi="Times New Roman" w:cs="Times New Roman"/>
          <w:sz w:val="24"/>
        </w:rPr>
        <w:t>was seen in two areas</w:t>
      </w:r>
      <w:r w:rsidR="00A12220">
        <w:rPr>
          <w:rFonts w:ascii="Times New Roman" w:hAnsi="Times New Roman" w:cs="Times New Roman"/>
          <w:sz w:val="24"/>
        </w:rPr>
        <w:t xml:space="preserve"> and only in the medusa stage</w:t>
      </w:r>
      <w:r>
        <w:rPr>
          <w:rFonts w:ascii="Times New Roman" w:hAnsi="Times New Roman" w:cs="Times New Roman"/>
          <w:sz w:val="24"/>
        </w:rPr>
        <w:t>.</w:t>
      </w:r>
      <w:r w:rsidR="006B32AB">
        <w:rPr>
          <w:rFonts w:ascii="Times New Roman" w:hAnsi="Times New Roman" w:cs="Times New Roman"/>
          <w:sz w:val="24"/>
        </w:rPr>
        <w:t xml:space="preserve"> </w:t>
      </w:r>
      <w:r w:rsidR="00A12220">
        <w:rPr>
          <w:rFonts w:ascii="Times New Roman" w:hAnsi="Times New Roman" w:cs="Times New Roman"/>
          <w:sz w:val="24"/>
        </w:rPr>
        <w:t>The one area is along the midline of the gonads in the area where the radial nerve is running (Fig. 4</w:t>
      </w:r>
      <w:proofErr w:type="gramStart"/>
      <w:r w:rsidR="00ED070D">
        <w:rPr>
          <w:rFonts w:ascii="Times New Roman" w:hAnsi="Times New Roman" w:cs="Times New Roman"/>
          <w:sz w:val="24"/>
        </w:rPr>
        <w:t>A,B</w:t>
      </w:r>
      <w:proofErr w:type="gramEnd"/>
      <w:r w:rsidR="00ED070D">
        <w:rPr>
          <w:rFonts w:ascii="Times New Roman" w:hAnsi="Times New Roman" w:cs="Times New Roman"/>
          <w:sz w:val="24"/>
        </w:rPr>
        <w:t>). The stain was</w:t>
      </w:r>
      <w:r w:rsidR="00A12220">
        <w:rPr>
          <w:rFonts w:ascii="Times New Roman" w:hAnsi="Times New Roman" w:cs="Times New Roman"/>
          <w:sz w:val="24"/>
        </w:rPr>
        <w:t xml:space="preserve"> not found alon</w:t>
      </w:r>
      <w:r w:rsidR="00ED070D">
        <w:rPr>
          <w:rFonts w:ascii="Times New Roman" w:hAnsi="Times New Roman" w:cs="Times New Roman"/>
          <w:sz w:val="24"/>
        </w:rPr>
        <w:t>g the entire midline but appeared</w:t>
      </w:r>
      <w:r w:rsidR="00A12220">
        <w:rPr>
          <w:rFonts w:ascii="Times New Roman" w:hAnsi="Times New Roman" w:cs="Times New Roman"/>
          <w:sz w:val="24"/>
        </w:rPr>
        <w:t xml:space="preserve"> as </w:t>
      </w:r>
      <w:r w:rsidR="00ED070D">
        <w:rPr>
          <w:rFonts w:ascii="Times New Roman" w:hAnsi="Times New Roman" w:cs="Times New Roman"/>
          <w:sz w:val="24"/>
        </w:rPr>
        <w:t>approx. 20</w:t>
      </w:r>
      <w:r w:rsidR="00A12220">
        <w:rPr>
          <w:rFonts w:ascii="Times New Roman" w:hAnsi="Times New Roman" w:cs="Times New Roman"/>
          <w:sz w:val="24"/>
        </w:rPr>
        <w:t xml:space="preserve"> </w:t>
      </w:r>
      <w:r w:rsidR="00ED070D">
        <w:rPr>
          <w:rFonts w:ascii="Times New Roman" w:hAnsi="Times New Roman" w:cs="Times New Roman"/>
          <w:sz w:val="24"/>
        </w:rPr>
        <w:t xml:space="preserve">elongated </w:t>
      </w:r>
      <w:r w:rsidR="00A12220">
        <w:rPr>
          <w:rFonts w:ascii="Times New Roman" w:hAnsi="Times New Roman" w:cs="Times New Roman"/>
          <w:sz w:val="24"/>
        </w:rPr>
        <w:t xml:space="preserve">dots </w:t>
      </w:r>
      <w:r w:rsidR="00ED070D">
        <w:rPr>
          <w:rFonts w:ascii="Times New Roman" w:hAnsi="Times New Roman" w:cs="Times New Roman"/>
          <w:sz w:val="24"/>
        </w:rPr>
        <w:t>between 3</w:t>
      </w:r>
      <w:r w:rsidR="00A12220">
        <w:rPr>
          <w:rFonts w:ascii="Times New Roman" w:hAnsi="Times New Roman" w:cs="Times New Roman"/>
          <w:sz w:val="24"/>
        </w:rPr>
        <w:t xml:space="preserve"> </w:t>
      </w:r>
      <w:r w:rsidR="00ED070D">
        <w:rPr>
          <w:rFonts w:ascii="Times New Roman" w:hAnsi="Times New Roman" w:cs="Times New Roman"/>
          <w:sz w:val="24"/>
        </w:rPr>
        <w:t>and 10</w:t>
      </w:r>
      <w:r w:rsidR="00A12220">
        <w:rPr>
          <w:rFonts w:ascii="Times New Roman" w:hAnsi="Times New Roman" w:cs="Times New Roman"/>
          <w:sz w:val="24"/>
        </w:rPr>
        <w:t xml:space="preserve"> µm</w:t>
      </w:r>
      <w:r w:rsidR="00ED070D">
        <w:rPr>
          <w:rFonts w:ascii="Times New Roman" w:hAnsi="Times New Roman" w:cs="Times New Roman"/>
          <w:sz w:val="24"/>
        </w:rPr>
        <w:t xml:space="preserve"> long</w:t>
      </w:r>
      <w:r w:rsidR="00A12220">
        <w:rPr>
          <w:rFonts w:ascii="Times New Roman" w:hAnsi="Times New Roman" w:cs="Times New Roman"/>
          <w:sz w:val="24"/>
        </w:rPr>
        <w:t>. The other area is in the tentacles in between the cnidocytes (Fig. 4</w:t>
      </w:r>
      <w:proofErr w:type="gramStart"/>
      <w:r w:rsidR="00ED070D">
        <w:rPr>
          <w:rFonts w:ascii="Times New Roman" w:hAnsi="Times New Roman" w:cs="Times New Roman"/>
          <w:sz w:val="24"/>
        </w:rPr>
        <w:t>C,D</w:t>
      </w:r>
      <w:proofErr w:type="gramEnd"/>
      <w:r w:rsidR="00A12220">
        <w:rPr>
          <w:rFonts w:ascii="Times New Roman" w:hAnsi="Times New Roman" w:cs="Times New Roman"/>
          <w:sz w:val="24"/>
        </w:rPr>
        <w:t xml:space="preserve">). The stain again appears as dotted lines </w:t>
      </w:r>
      <w:r w:rsidR="00ED070D">
        <w:rPr>
          <w:rFonts w:ascii="Times New Roman" w:hAnsi="Times New Roman" w:cs="Times New Roman"/>
          <w:sz w:val="24"/>
        </w:rPr>
        <w:t xml:space="preserve">but here </w:t>
      </w:r>
      <w:r w:rsidR="00A12220">
        <w:rPr>
          <w:rFonts w:ascii="Times New Roman" w:hAnsi="Times New Roman" w:cs="Times New Roman"/>
          <w:sz w:val="24"/>
        </w:rPr>
        <w:t xml:space="preserve">with dots </w:t>
      </w:r>
      <w:r w:rsidR="00ED070D">
        <w:rPr>
          <w:rFonts w:ascii="Times New Roman" w:hAnsi="Times New Roman" w:cs="Times New Roman"/>
          <w:sz w:val="24"/>
        </w:rPr>
        <w:t>smaller than 1</w:t>
      </w:r>
      <w:r w:rsidR="00A12220">
        <w:rPr>
          <w:rFonts w:ascii="Times New Roman" w:hAnsi="Times New Roman" w:cs="Times New Roman"/>
          <w:sz w:val="24"/>
        </w:rPr>
        <w:t xml:space="preserve"> µm. </w:t>
      </w:r>
    </w:p>
    <w:p w14:paraId="57C5B86E" w14:textId="77777777" w:rsidR="00067067" w:rsidRDefault="00067067" w:rsidP="000B5427">
      <w:pPr>
        <w:spacing w:line="360" w:lineRule="auto"/>
        <w:rPr>
          <w:rFonts w:ascii="Times New Roman" w:hAnsi="Times New Roman" w:cs="Times New Roman"/>
          <w:sz w:val="24"/>
        </w:rPr>
      </w:pPr>
    </w:p>
    <w:p w14:paraId="57414A1F" w14:textId="77777777" w:rsidR="000C5D54" w:rsidRPr="00AB6149" w:rsidRDefault="00067067" w:rsidP="000B5427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AB6149">
        <w:rPr>
          <w:rFonts w:ascii="Times New Roman" w:hAnsi="Times New Roman" w:cs="Times New Roman"/>
          <w:sz w:val="24"/>
          <w:u w:val="single"/>
        </w:rPr>
        <w:t>Control staining</w:t>
      </w:r>
    </w:p>
    <w:p w14:paraId="7EC57241" w14:textId="3CA3A874" w:rsidR="00AB6149" w:rsidRDefault="00AB6149" w:rsidP="000B542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preabsorption</w:t>
      </w:r>
      <w:proofErr w:type="spellEnd"/>
      <w:r>
        <w:rPr>
          <w:rFonts w:ascii="Times New Roman" w:hAnsi="Times New Roman" w:cs="Times New Roman"/>
          <w:sz w:val="24"/>
        </w:rPr>
        <w:t xml:space="preserve"> tests with the anti-body against opsin 1 removed all staining of the SE (Fig. 5A, D). Similarly</w:t>
      </w:r>
      <w:r w:rsidR="009614D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preabsorption</w:t>
      </w:r>
      <w:proofErr w:type="spellEnd"/>
      <w:r>
        <w:rPr>
          <w:rFonts w:ascii="Times New Roman" w:hAnsi="Times New Roman" w:cs="Times New Roman"/>
          <w:sz w:val="24"/>
        </w:rPr>
        <w:t xml:space="preserve"> tests with the antibody against opsin 2 also removed all staining in the </w:t>
      </w:r>
      <w:proofErr w:type="spellStart"/>
      <w:r>
        <w:rPr>
          <w:rFonts w:ascii="Times New Roman" w:hAnsi="Times New Roman" w:cs="Times New Roman"/>
          <w:sz w:val="24"/>
        </w:rPr>
        <w:t>rhopalia</w:t>
      </w:r>
      <w:proofErr w:type="spellEnd"/>
      <w:r>
        <w:rPr>
          <w:rFonts w:ascii="Times New Roman" w:hAnsi="Times New Roman" w:cs="Times New Roman"/>
          <w:sz w:val="24"/>
        </w:rPr>
        <w:t xml:space="preserve"> (Fig. 5</w:t>
      </w:r>
      <w:proofErr w:type="gramStart"/>
      <w:r>
        <w:rPr>
          <w:rFonts w:ascii="Times New Roman" w:hAnsi="Times New Roman" w:cs="Times New Roman"/>
          <w:sz w:val="24"/>
        </w:rPr>
        <w:t>B,E</w:t>
      </w:r>
      <w:proofErr w:type="gramEnd"/>
      <w:r>
        <w:rPr>
          <w:rFonts w:ascii="Times New Roman" w:hAnsi="Times New Roman" w:cs="Times New Roman"/>
          <w:sz w:val="24"/>
        </w:rPr>
        <w:t xml:space="preserve">). The weak staining obtained with the antibody against opsin 3 was not seen in the tentacles (Fig. 5C, F) or in the gonads (not shown) in the </w:t>
      </w:r>
      <w:proofErr w:type="spellStart"/>
      <w:r>
        <w:rPr>
          <w:rFonts w:ascii="Times New Roman" w:hAnsi="Times New Roman" w:cs="Times New Roman"/>
          <w:sz w:val="24"/>
        </w:rPr>
        <w:t>preabsorption</w:t>
      </w:r>
      <w:proofErr w:type="spellEnd"/>
      <w:r>
        <w:rPr>
          <w:rFonts w:ascii="Times New Roman" w:hAnsi="Times New Roman" w:cs="Times New Roman"/>
          <w:sz w:val="24"/>
        </w:rPr>
        <w:t xml:space="preserve"> tests. Auto-fluorescent </w:t>
      </w:r>
      <w:proofErr w:type="spellStart"/>
      <w:r>
        <w:rPr>
          <w:rFonts w:ascii="Times New Roman" w:hAnsi="Times New Roman" w:cs="Times New Roman"/>
          <w:sz w:val="24"/>
        </w:rPr>
        <w:t>cnidocysts</w:t>
      </w:r>
      <w:proofErr w:type="spellEnd"/>
      <w:r>
        <w:rPr>
          <w:rFonts w:ascii="Times New Roman" w:hAnsi="Times New Roman" w:cs="Times New Roman"/>
          <w:sz w:val="24"/>
        </w:rPr>
        <w:t xml:space="preserve"> were seen in all three </w:t>
      </w:r>
      <w:proofErr w:type="spellStart"/>
      <w:r>
        <w:rPr>
          <w:rFonts w:ascii="Times New Roman" w:hAnsi="Times New Roman" w:cs="Times New Roman"/>
          <w:sz w:val="24"/>
        </w:rPr>
        <w:t>preabsorption</w:t>
      </w:r>
      <w:proofErr w:type="spellEnd"/>
      <w:r>
        <w:rPr>
          <w:rFonts w:ascii="Times New Roman" w:hAnsi="Times New Roman" w:cs="Times New Roman"/>
          <w:sz w:val="24"/>
        </w:rPr>
        <w:t xml:space="preserve"> tests (Fig 5).  </w:t>
      </w:r>
    </w:p>
    <w:p w14:paraId="77BD3680" w14:textId="7696D525" w:rsidR="00067067" w:rsidRDefault="00AB6149" w:rsidP="000B542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negative control staining without the primary antibodies displayed no stain in the </w:t>
      </w:r>
      <w:proofErr w:type="spellStart"/>
      <w:r>
        <w:rPr>
          <w:rFonts w:ascii="Times New Roman" w:hAnsi="Times New Roman" w:cs="Times New Roman"/>
          <w:sz w:val="24"/>
        </w:rPr>
        <w:t>rhopalia</w:t>
      </w:r>
      <w:proofErr w:type="spellEnd"/>
      <w:r>
        <w:rPr>
          <w:rFonts w:ascii="Times New Roman" w:hAnsi="Times New Roman" w:cs="Times New Roman"/>
          <w:sz w:val="24"/>
        </w:rPr>
        <w:t xml:space="preserve"> but several auto-fluorescent </w:t>
      </w:r>
      <w:proofErr w:type="spellStart"/>
      <w:r>
        <w:rPr>
          <w:rFonts w:ascii="Times New Roman" w:hAnsi="Times New Roman" w:cs="Times New Roman"/>
          <w:sz w:val="24"/>
        </w:rPr>
        <w:t>cnidocysts</w:t>
      </w:r>
      <w:proofErr w:type="spellEnd"/>
      <w:r>
        <w:rPr>
          <w:rFonts w:ascii="Times New Roman" w:hAnsi="Times New Roman" w:cs="Times New Roman"/>
          <w:sz w:val="24"/>
        </w:rPr>
        <w:t xml:space="preserve"> were</w:t>
      </w:r>
      <w:r w:rsidR="00527586">
        <w:rPr>
          <w:rFonts w:ascii="Times New Roman" w:hAnsi="Times New Roman" w:cs="Times New Roman"/>
          <w:sz w:val="24"/>
        </w:rPr>
        <w:t xml:space="preserve"> again</w:t>
      </w:r>
      <w:r>
        <w:rPr>
          <w:rFonts w:ascii="Times New Roman" w:hAnsi="Times New Roman" w:cs="Times New Roman"/>
          <w:sz w:val="24"/>
        </w:rPr>
        <w:t xml:space="preserve"> seen (Fig. 5</w:t>
      </w:r>
      <w:proofErr w:type="gramStart"/>
      <w:r>
        <w:rPr>
          <w:rFonts w:ascii="Times New Roman" w:hAnsi="Times New Roman" w:cs="Times New Roman"/>
          <w:sz w:val="24"/>
        </w:rPr>
        <w:t>G,H</w:t>
      </w:r>
      <w:proofErr w:type="gramEnd"/>
      <w:r>
        <w:rPr>
          <w:rFonts w:ascii="Times New Roman" w:hAnsi="Times New Roman" w:cs="Times New Roman"/>
          <w:sz w:val="24"/>
        </w:rPr>
        <w:t xml:space="preserve">).  </w:t>
      </w:r>
    </w:p>
    <w:p w14:paraId="30E0B553" w14:textId="77777777" w:rsidR="00FA7D41" w:rsidRDefault="00FA7D41" w:rsidP="000B5427">
      <w:pPr>
        <w:spacing w:line="360" w:lineRule="auto"/>
        <w:rPr>
          <w:rFonts w:ascii="Times New Roman" w:hAnsi="Times New Roman" w:cs="Times New Roman"/>
          <w:sz w:val="24"/>
          <w:u w:val="single"/>
        </w:rPr>
      </w:pPr>
    </w:p>
    <w:p w14:paraId="37990F7D" w14:textId="77777777" w:rsidR="000C5D54" w:rsidRPr="000E1836" w:rsidRDefault="003C6E68" w:rsidP="000B5427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0E1836">
        <w:rPr>
          <w:rFonts w:ascii="Times New Roman" w:hAnsi="Times New Roman" w:cs="Times New Roman"/>
          <w:sz w:val="24"/>
          <w:u w:val="single"/>
        </w:rPr>
        <w:t xml:space="preserve">Stain in </w:t>
      </w:r>
      <w:r w:rsidRPr="000E1836">
        <w:rPr>
          <w:rFonts w:ascii="Times New Roman" w:hAnsi="Times New Roman" w:cs="Times New Roman"/>
          <w:i/>
          <w:sz w:val="24"/>
          <w:u w:val="single"/>
        </w:rPr>
        <w:t xml:space="preserve">A. </w:t>
      </w:r>
      <w:proofErr w:type="spellStart"/>
      <w:r w:rsidRPr="000E1836">
        <w:rPr>
          <w:rFonts w:ascii="Times New Roman" w:hAnsi="Times New Roman" w:cs="Times New Roman"/>
          <w:i/>
          <w:sz w:val="24"/>
          <w:u w:val="single"/>
        </w:rPr>
        <w:t>aurita</w:t>
      </w:r>
      <w:proofErr w:type="spellEnd"/>
      <w:r w:rsidRPr="000E1836">
        <w:rPr>
          <w:rFonts w:ascii="Times New Roman" w:hAnsi="Times New Roman" w:cs="Times New Roman"/>
          <w:sz w:val="24"/>
          <w:u w:val="single"/>
        </w:rPr>
        <w:t xml:space="preserve">, </w:t>
      </w:r>
      <w:r w:rsidRPr="000E1836">
        <w:rPr>
          <w:rFonts w:ascii="Times New Roman" w:hAnsi="Times New Roman" w:cs="Times New Roman"/>
          <w:i/>
          <w:sz w:val="24"/>
          <w:u w:val="single"/>
        </w:rPr>
        <w:t xml:space="preserve">C. </w:t>
      </w:r>
      <w:proofErr w:type="spellStart"/>
      <w:r w:rsidRPr="000E1836">
        <w:rPr>
          <w:rFonts w:ascii="Times New Roman" w:hAnsi="Times New Roman" w:cs="Times New Roman"/>
          <w:i/>
          <w:sz w:val="24"/>
          <w:u w:val="single"/>
        </w:rPr>
        <w:t>xamachana</w:t>
      </w:r>
      <w:proofErr w:type="spellEnd"/>
      <w:r w:rsidRPr="000E1836">
        <w:rPr>
          <w:rFonts w:ascii="Times New Roman" w:hAnsi="Times New Roman" w:cs="Times New Roman"/>
          <w:sz w:val="24"/>
          <w:u w:val="single"/>
        </w:rPr>
        <w:t xml:space="preserve"> and </w:t>
      </w:r>
      <w:r w:rsidRPr="000E1836">
        <w:rPr>
          <w:rFonts w:ascii="Times New Roman" w:hAnsi="Times New Roman" w:cs="Times New Roman"/>
          <w:i/>
          <w:sz w:val="24"/>
          <w:u w:val="single"/>
        </w:rPr>
        <w:t xml:space="preserve">S. </w:t>
      </w:r>
      <w:proofErr w:type="spellStart"/>
      <w:r w:rsidRPr="000E1836">
        <w:rPr>
          <w:rFonts w:ascii="Times New Roman" w:hAnsi="Times New Roman" w:cs="Times New Roman"/>
          <w:i/>
          <w:sz w:val="24"/>
          <w:u w:val="single"/>
        </w:rPr>
        <w:t>tubulosa</w:t>
      </w:r>
      <w:proofErr w:type="spellEnd"/>
    </w:p>
    <w:p w14:paraId="05F3FC31" w14:textId="77777777" w:rsidR="000C5D54" w:rsidRDefault="003C6E68" w:rsidP="000C5D5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None of t</w:t>
      </w:r>
      <w:r w:rsidR="000C5D54">
        <w:rPr>
          <w:rFonts w:ascii="Times New Roman" w:hAnsi="Times New Roman" w:cs="Times New Roman"/>
          <w:sz w:val="24"/>
        </w:rPr>
        <w:t>he</w:t>
      </w:r>
      <w:r>
        <w:rPr>
          <w:rFonts w:ascii="Times New Roman" w:hAnsi="Times New Roman" w:cs="Times New Roman"/>
          <w:sz w:val="24"/>
        </w:rPr>
        <w:t xml:space="preserve"> three opsin</w:t>
      </w:r>
      <w:r w:rsidR="000C5D54">
        <w:rPr>
          <w:rFonts w:ascii="Times New Roman" w:hAnsi="Times New Roman" w:cs="Times New Roman"/>
          <w:sz w:val="24"/>
        </w:rPr>
        <w:t xml:space="preserve"> anti-bodies </w:t>
      </w:r>
      <w:r>
        <w:rPr>
          <w:rFonts w:ascii="Times New Roman" w:hAnsi="Times New Roman" w:cs="Times New Roman"/>
          <w:sz w:val="24"/>
        </w:rPr>
        <w:t>provided</w:t>
      </w:r>
      <w:r w:rsidR="000C5D54">
        <w:rPr>
          <w:rFonts w:ascii="Times New Roman" w:hAnsi="Times New Roman" w:cs="Times New Roman"/>
          <w:sz w:val="24"/>
        </w:rPr>
        <w:t xml:space="preserve"> any specific stain in </w:t>
      </w:r>
      <w:r w:rsidR="000E1836" w:rsidRPr="003C6E68">
        <w:rPr>
          <w:rFonts w:ascii="Times New Roman" w:hAnsi="Times New Roman" w:cs="Times New Roman"/>
          <w:i/>
          <w:sz w:val="24"/>
        </w:rPr>
        <w:t xml:space="preserve">A. </w:t>
      </w:r>
      <w:proofErr w:type="spellStart"/>
      <w:r w:rsidR="000E1836" w:rsidRPr="003C6E68">
        <w:rPr>
          <w:rFonts w:ascii="Times New Roman" w:hAnsi="Times New Roman" w:cs="Times New Roman"/>
          <w:i/>
          <w:sz w:val="24"/>
        </w:rPr>
        <w:t>aurita</w:t>
      </w:r>
      <w:proofErr w:type="spellEnd"/>
      <w:r w:rsidR="000E1836">
        <w:rPr>
          <w:rFonts w:ascii="Times New Roman" w:hAnsi="Times New Roman" w:cs="Times New Roman"/>
          <w:sz w:val="24"/>
        </w:rPr>
        <w:t xml:space="preserve">, </w:t>
      </w:r>
      <w:r w:rsidR="000E1836" w:rsidRPr="003C6E68">
        <w:rPr>
          <w:rFonts w:ascii="Times New Roman" w:hAnsi="Times New Roman" w:cs="Times New Roman"/>
          <w:i/>
          <w:sz w:val="24"/>
        </w:rPr>
        <w:t xml:space="preserve">C. </w:t>
      </w:r>
      <w:proofErr w:type="spellStart"/>
      <w:r w:rsidR="000E1836" w:rsidRPr="003C6E68">
        <w:rPr>
          <w:rFonts w:ascii="Times New Roman" w:hAnsi="Times New Roman" w:cs="Times New Roman"/>
          <w:i/>
          <w:sz w:val="24"/>
        </w:rPr>
        <w:t>xamachana</w:t>
      </w:r>
      <w:proofErr w:type="spellEnd"/>
      <w:r w:rsidR="000E1836">
        <w:rPr>
          <w:rFonts w:ascii="Times New Roman" w:hAnsi="Times New Roman" w:cs="Times New Roman"/>
          <w:sz w:val="24"/>
        </w:rPr>
        <w:t xml:space="preserve"> and </w:t>
      </w:r>
      <w:r w:rsidR="000E1836" w:rsidRPr="003C6E68">
        <w:rPr>
          <w:rFonts w:ascii="Times New Roman" w:hAnsi="Times New Roman" w:cs="Times New Roman"/>
          <w:i/>
          <w:sz w:val="24"/>
        </w:rPr>
        <w:t xml:space="preserve">S. </w:t>
      </w:r>
      <w:proofErr w:type="spellStart"/>
      <w:r w:rsidR="000E1836" w:rsidRPr="003C6E68">
        <w:rPr>
          <w:rFonts w:ascii="Times New Roman" w:hAnsi="Times New Roman" w:cs="Times New Roman"/>
          <w:i/>
          <w:sz w:val="24"/>
        </w:rPr>
        <w:t>tubulosa</w:t>
      </w:r>
      <w:proofErr w:type="spellEnd"/>
      <w:r w:rsidR="000E18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(Fig. 5)</w:t>
      </w:r>
      <w:r w:rsidR="000C5D54">
        <w:rPr>
          <w:rFonts w:ascii="Times New Roman" w:hAnsi="Times New Roman" w:cs="Times New Roman"/>
          <w:sz w:val="24"/>
        </w:rPr>
        <w:t xml:space="preserve">. In </w:t>
      </w:r>
      <w:r w:rsidR="000C5D54" w:rsidRPr="00E32171">
        <w:rPr>
          <w:rFonts w:ascii="Times New Roman" w:hAnsi="Times New Roman" w:cs="Times New Roman"/>
          <w:i/>
          <w:sz w:val="24"/>
        </w:rPr>
        <w:t xml:space="preserve">S. </w:t>
      </w:r>
      <w:proofErr w:type="spellStart"/>
      <w:r w:rsidR="000C5D54" w:rsidRPr="00E32171">
        <w:rPr>
          <w:rFonts w:ascii="Times New Roman" w:hAnsi="Times New Roman" w:cs="Times New Roman"/>
          <w:i/>
          <w:sz w:val="24"/>
        </w:rPr>
        <w:t>tubulosa</w:t>
      </w:r>
      <w:proofErr w:type="spellEnd"/>
      <w:r w:rsidR="000C5D54">
        <w:rPr>
          <w:rFonts w:ascii="Times New Roman" w:hAnsi="Times New Roman" w:cs="Times New Roman"/>
          <w:sz w:val="24"/>
        </w:rPr>
        <w:t xml:space="preserve"> epithelial cells </w:t>
      </w:r>
      <w:r w:rsidR="000E1836">
        <w:rPr>
          <w:rFonts w:ascii="Times New Roman" w:hAnsi="Times New Roman" w:cs="Times New Roman"/>
          <w:sz w:val="24"/>
        </w:rPr>
        <w:t>in the middle</w:t>
      </w:r>
      <w:r w:rsidR="000C5D54">
        <w:rPr>
          <w:rFonts w:ascii="Times New Roman" w:hAnsi="Times New Roman" w:cs="Times New Roman"/>
          <w:sz w:val="24"/>
        </w:rPr>
        <w:t xml:space="preserve"> part of the manubrium did fluoresce </w:t>
      </w:r>
      <w:r w:rsidR="000E1836">
        <w:rPr>
          <w:rFonts w:ascii="Times New Roman" w:hAnsi="Times New Roman" w:cs="Times New Roman"/>
          <w:sz w:val="24"/>
        </w:rPr>
        <w:t xml:space="preserve">in all three </w:t>
      </w:r>
      <w:r w:rsidR="000C5D54">
        <w:rPr>
          <w:rFonts w:ascii="Times New Roman" w:hAnsi="Times New Roman" w:cs="Times New Roman"/>
          <w:sz w:val="24"/>
        </w:rPr>
        <w:t xml:space="preserve">but this </w:t>
      </w:r>
      <w:r w:rsidR="000E1836">
        <w:rPr>
          <w:rFonts w:ascii="Times New Roman" w:hAnsi="Times New Roman" w:cs="Times New Roman"/>
          <w:sz w:val="24"/>
        </w:rPr>
        <w:t>was</w:t>
      </w:r>
      <w:r w:rsidR="000C5D54">
        <w:rPr>
          <w:rFonts w:ascii="Times New Roman" w:hAnsi="Times New Roman" w:cs="Times New Roman"/>
          <w:sz w:val="24"/>
        </w:rPr>
        <w:t xml:space="preserve"> auto-</w:t>
      </w:r>
      <w:r w:rsidR="000E1836">
        <w:rPr>
          <w:rFonts w:ascii="Times New Roman" w:hAnsi="Times New Roman" w:cs="Times New Roman"/>
          <w:sz w:val="24"/>
        </w:rPr>
        <w:t>fluorescence</w:t>
      </w:r>
      <w:r w:rsidR="000C5D54">
        <w:rPr>
          <w:rFonts w:ascii="Times New Roman" w:hAnsi="Times New Roman" w:cs="Times New Roman"/>
          <w:sz w:val="24"/>
        </w:rPr>
        <w:t xml:space="preserve">. </w:t>
      </w:r>
      <w:r w:rsidR="000E1836">
        <w:rPr>
          <w:rFonts w:ascii="Times New Roman" w:hAnsi="Times New Roman" w:cs="Times New Roman"/>
          <w:sz w:val="24"/>
        </w:rPr>
        <w:t xml:space="preserve">The same area also has fluorescence in the negative controls (not shown). Further, like for </w:t>
      </w:r>
      <w:r w:rsidR="000E1836" w:rsidRPr="000E1836">
        <w:rPr>
          <w:rFonts w:ascii="Times New Roman" w:hAnsi="Times New Roman" w:cs="Times New Roman"/>
          <w:i/>
          <w:sz w:val="24"/>
        </w:rPr>
        <w:t xml:space="preserve">T. </w:t>
      </w:r>
      <w:proofErr w:type="spellStart"/>
      <w:r w:rsidR="000E1836" w:rsidRPr="000E1836">
        <w:rPr>
          <w:rFonts w:ascii="Times New Roman" w:hAnsi="Times New Roman" w:cs="Times New Roman"/>
          <w:i/>
          <w:sz w:val="24"/>
        </w:rPr>
        <w:t>cystophora</w:t>
      </w:r>
      <w:proofErr w:type="spellEnd"/>
      <w:r w:rsidR="000E1836">
        <w:rPr>
          <w:rFonts w:ascii="Times New Roman" w:hAnsi="Times New Roman" w:cs="Times New Roman"/>
          <w:sz w:val="24"/>
        </w:rPr>
        <w:t xml:space="preserve"> most of the </w:t>
      </w:r>
      <w:proofErr w:type="spellStart"/>
      <w:r w:rsidR="000E1836">
        <w:rPr>
          <w:rFonts w:ascii="Times New Roman" w:hAnsi="Times New Roman" w:cs="Times New Roman"/>
          <w:sz w:val="24"/>
        </w:rPr>
        <w:t>cnidocysts</w:t>
      </w:r>
      <w:proofErr w:type="spellEnd"/>
      <w:r w:rsidR="000E1836">
        <w:rPr>
          <w:rFonts w:ascii="Times New Roman" w:hAnsi="Times New Roman" w:cs="Times New Roman"/>
          <w:sz w:val="24"/>
        </w:rPr>
        <w:t xml:space="preserve"> were auto-fluorescent. </w:t>
      </w:r>
      <w:r w:rsidR="000C5D54">
        <w:rPr>
          <w:rFonts w:ascii="Times New Roman" w:hAnsi="Times New Roman" w:cs="Times New Roman"/>
          <w:sz w:val="24"/>
        </w:rPr>
        <w:t xml:space="preserve">  </w:t>
      </w:r>
    </w:p>
    <w:p w14:paraId="7C1E85BD" w14:textId="77777777" w:rsidR="00910843" w:rsidRDefault="00910843" w:rsidP="000C5D54">
      <w:pPr>
        <w:spacing w:line="360" w:lineRule="auto"/>
        <w:rPr>
          <w:rFonts w:ascii="Times New Roman" w:hAnsi="Times New Roman" w:cs="Times New Roman"/>
          <w:sz w:val="24"/>
        </w:rPr>
      </w:pPr>
    </w:p>
    <w:p w14:paraId="39FDAEBA" w14:textId="77777777" w:rsidR="006B32AB" w:rsidRPr="006B32AB" w:rsidRDefault="006B32AB" w:rsidP="000C5D54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6B32AB">
        <w:rPr>
          <w:rFonts w:ascii="Times New Roman" w:hAnsi="Times New Roman" w:cs="Times New Roman"/>
          <w:sz w:val="24"/>
          <w:u w:val="single"/>
        </w:rPr>
        <w:t>Opsin phylogeny</w:t>
      </w:r>
    </w:p>
    <w:p w14:paraId="5424F434" w14:textId="77777777" w:rsidR="00004E19" w:rsidRDefault="00004E19" w:rsidP="000C5D54">
      <w:pPr>
        <w:spacing w:line="360" w:lineRule="auto"/>
        <w:rPr>
          <w:rFonts w:ascii="Times New Roman" w:hAnsi="Times New Roman" w:cs="Times New Roman"/>
          <w:sz w:val="24"/>
        </w:rPr>
      </w:pPr>
    </w:p>
    <w:p w14:paraId="28B9588B" w14:textId="77777777" w:rsidR="006B32AB" w:rsidRPr="00004E19" w:rsidRDefault="00004E19" w:rsidP="000C5D54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04E19">
        <w:rPr>
          <w:rFonts w:ascii="Times New Roman" w:hAnsi="Times New Roman" w:cs="Times New Roman"/>
          <w:b/>
          <w:sz w:val="24"/>
        </w:rPr>
        <w:t>Discussion</w:t>
      </w:r>
    </w:p>
    <w:p w14:paraId="69868451" w14:textId="06F8E010" w:rsidR="00004E19" w:rsidRDefault="006F26D4" w:rsidP="000C5D5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have examined the expression pattern of three novel opsin found in transcriptomic data from the box jellyfish </w:t>
      </w:r>
      <w:r w:rsidRPr="006F26D4">
        <w:rPr>
          <w:rFonts w:ascii="Times New Roman" w:hAnsi="Times New Roman" w:cs="Times New Roman"/>
          <w:i/>
          <w:sz w:val="24"/>
        </w:rPr>
        <w:t xml:space="preserve">T. </w:t>
      </w:r>
      <w:proofErr w:type="spellStart"/>
      <w:r w:rsidRPr="006F26D4">
        <w:rPr>
          <w:rFonts w:ascii="Times New Roman" w:hAnsi="Times New Roman" w:cs="Times New Roman"/>
          <w:i/>
          <w:sz w:val="24"/>
        </w:rPr>
        <w:t>cystophora</w:t>
      </w:r>
      <w:proofErr w:type="spellEnd"/>
      <w:r>
        <w:rPr>
          <w:rFonts w:ascii="Times New Roman" w:hAnsi="Times New Roman" w:cs="Times New Roman"/>
          <w:sz w:val="24"/>
        </w:rPr>
        <w:t>. Using custom made antibodies against the three opsins we found that opsin 1 is highly expressed in the photoreceptor outer segments in the slit eyes, opsin 2 is expressed in the outer segments of the photoreceptors in all eyes, and opsin 3 is weakly expressed between the cnidocytes of the tentacles and along the midline of the gonads. The phylogenetic analysis places the three opsins….</w:t>
      </w:r>
    </w:p>
    <w:p w14:paraId="688EFDA0" w14:textId="77777777" w:rsidR="006F26D4" w:rsidRDefault="006F26D4" w:rsidP="000C5D54">
      <w:pPr>
        <w:spacing w:line="360" w:lineRule="auto"/>
        <w:rPr>
          <w:rFonts w:ascii="Times New Roman" w:hAnsi="Times New Roman" w:cs="Times New Roman"/>
          <w:sz w:val="24"/>
        </w:rPr>
      </w:pPr>
    </w:p>
    <w:p w14:paraId="50A4DA09" w14:textId="77777777" w:rsidR="006F26D4" w:rsidRDefault="006F26D4" w:rsidP="000C5D5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 pigment of the slit eyes</w:t>
      </w:r>
    </w:p>
    <w:p w14:paraId="5F4D6F39" w14:textId="77777777" w:rsidR="000907BF" w:rsidRDefault="000907BF" w:rsidP="000C5D54">
      <w:pPr>
        <w:spacing w:line="360" w:lineRule="auto"/>
        <w:rPr>
          <w:rFonts w:ascii="Times New Roman" w:hAnsi="Times New Roman" w:cs="Times New Roman"/>
          <w:sz w:val="24"/>
        </w:rPr>
      </w:pPr>
    </w:p>
    <w:p w14:paraId="38B0C363" w14:textId="77777777" w:rsidR="006F26D4" w:rsidRDefault="006F26D4" w:rsidP="000C5D5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Potential </w:t>
      </w:r>
      <w:proofErr w:type="spellStart"/>
      <w:r>
        <w:rPr>
          <w:rFonts w:ascii="Times New Roman" w:hAnsi="Times New Roman" w:cs="Times New Roman"/>
          <w:sz w:val="24"/>
        </w:rPr>
        <w:t>photoisomerase</w:t>
      </w:r>
      <w:proofErr w:type="spellEnd"/>
    </w:p>
    <w:p w14:paraId="70447318" w14:textId="1CD0FF64" w:rsidR="006F26D4" w:rsidRDefault="006F26D4" w:rsidP="000C5D5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Light guided control of </w:t>
      </w:r>
      <w:proofErr w:type="spellStart"/>
      <w:r w:rsidR="00527586">
        <w:rPr>
          <w:rFonts w:ascii="Times New Roman" w:hAnsi="Times New Roman" w:cs="Times New Roman"/>
          <w:sz w:val="24"/>
        </w:rPr>
        <w:t>gamet</w:t>
      </w:r>
      <w:proofErr w:type="spellEnd"/>
      <w:r w:rsidR="00527586">
        <w:rPr>
          <w:rFonts w:ascii="Times New Roman" w:hAnsi="Times New Roman" w:cs="Times New Roman"/>
          <w:sz w:val="24"/>
        </w:rPr>
        <w:t xml:space="preserve"> release/maturation</w:t>
      </w:r>
      <w:r w:rsidR="000907BF">
        <w:rPr>
          <w:rFonts w:ascii="Times New Roman" w:hAnsi="Times New Roman" w:cs="Times New Roman"/>
          <w:sz w:val="24"/>
        </w:rPr>
        <w:t xml:space="preserve"> and cnidocyte discharge </w:t>
      </w:r>
    </w:p>
    <w:p w14:paraId="0D006086" w14:textId="77777777" w:rsidR="00004E19" w:rsidRPr="00004E19" w:rsidRDefault="00004E19" w:rsidP="000C5D54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04E19">
        <w:rPr>
          <w:rFonts w:ascii="Times New Roman" w:hAnsi="Times New Roman" w:cs="Times New Roman"/>
          <w:b/>
          <w:sz w:val="24"/>
        </w:rPr>
        <w:t>Acknowledgements</w:t>
      </w:r>
    </w:p>
    <w:p w14:paraId="6283B172" w14:textId="77777777" w:rsidR="00004E19" w:rsidRDefault="008D6576" w:rsidP="000C5D5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authors </w:t>
      </w:r>
      <w:proofErr w:type="gramStart"/>
      <w:r>
        <w:rPr>
          <w:rFonts w:ascii="Times New Roman" w:hAnsi="Times New Roman" w:cs="Times New Roman"/>
          <w:sz w:val="24"/>
        </w:rPr>
        <w:t>appreciates</w:t>
      </w:r>
      <w:proofErr w:type="gramEnd"/>
      <w:r>
        <w:rPr>
          <w:rFonts w:ascii="Times New Roman" w:hAnsi="Times New Roman" w:cs="Times New Roman"/>
          <w:sz w:val="24"/>
        </w:rPr>
        <w:t xml:space="preserve"> the help maintaining the cultures offered by the members of Sensory Biology Group, University of Copenhagen. AG acknowledges the financial support from the Danish Research Council (DFF), grant#</w:t>
      </w:r>
      <w:r w:rsidR="00263298">
        <w:rPr>
          <w:rFonts w:ascii="Times New Roman" w:hAnsi="Times New Roman" w:cs="Times New Roman"/>
          <w:sz w:val="24"/>
        </w:rPr>
        <w:t>, and TO acknowledges grant # from XX.</w:t>
      </w:r>
      <w:r>
        <w:rPr>
          <w:rFonts w:ascii="Times New Roman" w:hAnsi="Times New Roman" w:cs="Times New Roman"/>
          <w:sz w:val="24"/>
        </w:rPr>
        <w:t xml:space="preserve">  </w:t>
      </w:r>
    </w:p>
    <w:p w14:paraId="713B482A" w14:textId="77777777" w:rsidR="00910843" w:rsidRPr="00910843" w:rsidRDefault="00910843" w:rsidP="0091084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10843">
        <w:rPr>
          <w:rFonts w:ascii="Times New Roman" w:hAnsi="Times New Roman" w:cs="Times New Roman"/>
          <w:b/>
          <w:sz w:val="24"/>
        </w:rPr>
        <w:t>Figure legends</w:t>
      </w:r>
    </w:p>
    <w:p w14:paraId="0A4C66BA" w14:textId="77777777" w:rsidR="00910843" w:rsidRPr="00910843" w:rsidRDefault="00910843" w:rsidP="0091084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Figure 1. </w:t>
      </w:r>
      <w:r w:rsidRPr="00910843">
        <w:rPr>
          <w:rFonts w:ascii="Times New Roman" w:hAnsi="Times New Roman" w:cs="Times New Roman"/>
          <w:sz w:val="24"/>
        </w:rPr>
        <w:t xml:space="preserve">The box jellyfish </w:t>
      </w:r>
      <w:r w:rsidRPr="00910843">
        <w:rPr>
          <w:rFonts w:ascii="Times New Roman" w:hAnsi="Times New Roman" w:cs="Times New Roman"/>
          <w:i/>
          <w:sz w:val="24"/>
        </w:rPr>
        <w:t xml:space="preserve">T. </w:t>
      </w:r>
      <w:proofErr w:type="spellStart"/>
      <w:r w:rsidRPr="00910843">
        <w:rPr>
          <w:rFonts w:ascii="Times New Roman" w:hAnsi="Times New Roman" w:cs="Times New Roman"/>
          <w:i/>
          <w:sz w:val="24"/>
        </w:rPr>
        <w:t>cystophora</w:t>
      </w:r>
      <w:proofErr w:type="spellEnd"/>
      <w:r>
        <w:rPr>
          <w:rFonts w:ascii="Times New Roman" w:hAnsi="Times New Roman" w:cs="Times New Roman"/>
          <w:sz w:val="24"/>
        </w:rPr>
        <w:t>. A)</w:t>
      </w:r>
      <w:r w:rsidR="00D6050A">
        <w:rPr>
          <w:rFonts w:ascii="Times New Roman" w:hAnsi="Times New Roman" w:cs="Times New Roman"/>
          <w:sz w:val="24"/>
        </w:rPr>
        <w:t xml:space="preserve"> Adult medusa of T. </w:t>
      </w:r>
      <w:proofErr w:type="spellStart"/>
      <w:r w:rsidR="00D6050A">
        <w:rPr>
          <w:rFonts w:ascii="Times New Roman" w:hAnsi="Times New Roman" w:cs="Times New Roman"/>
          <w:sz w:val="24"/>
        </w:rPr>
        <w:t>cystophora</w:t>
      </w:r>
      <w:proofErr w:type="spellEnd"/>
      <w:r w:rsidR="00D6050A">
        <w:rPr>
          <w:rFonts w:ascii="Times New Roman" w:hAnsi="Times New Roman" w:cs="Times New Roman"/>
          <w:sz w:val="24"/>
        </w:rPr>
        <w:t xml:space="preserve"> high lighting the paired gonads (Go) and tentacles (</w:t>
      </w:r>
      <w:proofErr w:type="spellStart"/>
      <w:r w:rsidR="00D6050A">
        <w:rPr>
          <w:rFonts w:ascii="Times New Roman" w:hAnsi="Times New Roman" w:cs="Times New Roman"/>
          <w:sz w:val="24"/>
        </w:rPr>
        <w:t>Te</w:t>
      </w:r>
      <w:proofErr w:type="spellEnd"/>
      <w:r w:rsidR="00D6050A">
        <w:rPr>
          <w:rFonts w:ascii="Times New Roman" w:hAnsi="Times New Roman" w:cs="Times New Roman"/>
          <w:sz w:val="24"/>
        </w:rPr>
        <w:t xml:space="preserve">). B) Close up of a </w:t>
      </w:r>
      <w:proofErr w:type="spellStart"/>
      <w:r w:rsidR="00D6050A">
        <w:rPr>
          <w:rFonts w:ascii="Times New Roman" w:hAnsi="Times New Roman" w:cs="Times New Roman"/>
          <w:sz w:val="24"/>
        </w:rPr>
        <w:t>rhopalium</w:t>
      </w:r>
      <w:proofErr w:type="spellEnd"/>
      <w:r w:rsidR="00D6050A">
        <w:rPr>
          <w:rFonts w:ascii="Times New Roman" w:hAnsi="Times New Roman" w:cs="Times New Roman"/>
          <w:sz w:val="24"/>
        </w:rPr>
        <w:t xml:space="preserve"> showing the four eye types: upper and lower lens eye (ULE, LLE), slit eyes (SE) and pit eyes (PE). Cr = crystal, L = lens. </w:t>
      </w:r>
    </w:p>
    <w:p w14:paraId="300D9D9A" w14:textId="77777777" w:rsidR="00910843" w:rsidRDefault="00910843" w:rsidP="0091084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1563E0FC" w14:textId="77777777" w:rsidR="00910843" w:rsidRPr="00910843" w:rsidRDefault="00910843" w:rsidP="00910843">
      <w:pPr>
        <w:spacing w:line="360" w:lineRule="auto"/>
        <w:rPr>
          <w:rFonts w:ascii="Times New Roman" w:hAnsi="Times New Roman" w:cs="Times New Roman"/>
          <w:sz w:val="24"/>
        </w:rPr>
      </w:pPr>
      <w:r w:rsidRPr="00910843">
        <w:rPr>
          <w:rFonts w:ascii="Times New Roman" w:hAnsi="Times New Roman" w:cs="Times New Roman"/>
          <w:b/>
          <w:sz w:val="24"/>
        </w:rPr>
        <w:t>Figure 2.</w:t>
      </w:r>
      <w:r w:rsidRPr="00910843">
        <w:rPr>
          <w:rFonts w:ascii="Times New Roman" w:hAnsi="Times New Roman" w:cs="Times New Roman"/>
          <w:sz w:val="24"/>
        </w:rPr>
        <w:t xml:space="preserve"> Expression of opsin 1 in </w:t>
      </w:r>
      <w:r w:rsidRPr="00910843">
        <w:rPr>
          <w:rFonts w:ascii="Times New Roman" w:hAnsi="Times New Roman" w:cs="Times New Roman"/>
          <w:i/>
          <w:sz w:val="24"/>
        </w:rPr>
        <w:t xml:space="preserve">T. </w:t>
      </w:r>
      <w:proofErr w:type="spellStart"/>
      <w:r w:rsidRPr="00910843">
        <w:rPr>
          <w:rFonts w:ascii="Times New Roman" w:hAnsi="Times New Roman" w:cs="Times New Roman"/>
          <w:i/>
          <w:sz w:val="24"/>
        </w:rPr>
        <w:t>cystophora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. </w:t>
      </w:r>
      <w:r w:rsidRPr="00910843">
        <w:rPr>
          <w:rFonts w:ascii="Times New Roman" w:hAnsi="Times New Roman" w:cs="Times New Roman"/>
          <w:b/>
          <w:sz w:val="24"/>
        </w:rPr>
        <w:t>A)</w:t>
      </w:r>
      <w:r w:rsidRPr="00910843">
        <w:rPr>
          <w:rFonts w:ascii="Times New Roman" w:hAnsi="Times New Roman" w:cs="Times New Roman"/>
          <w:sz w:val="24"/>
        </w:rPr>
        <w:t xml:space="preserve"> Overlay of stain with anti-body against opsin 1 (green) and transmission showing a </w:t>
      </w:r>
      <w:proofErr w:type="spellStart"/>
      <w:r w:rsidRPr="00910843">
        <w:rPr>
          <w:rFonts w:ascii="Times New Roman" w:hAnsi="Times New Roman" w:cs="Times New Roman"/>
          <w:sz w:val="24"/>
        </w:rPr>
        <w:t>rhopalium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and parts of bell rim of a juvenile medusa. The retina of the slit eye (SE) is brightly stained. </w:t>
      </w:r>
      <w:r w:rsidRPr="00910843">
        <w:rPr>
          <w:rFonts w:ascii="Times New Roman" w:hAnsi="Times New Roman" w:cs="Times New Roman"/>
          <w:b/>
          <w:sz w:val="24"/>
        </w:rPr>
        <w:t>B)</w:t>
      </w:r>
      <w:r w:rsidRPr="00910843">
        <w:rPr>
          <w:rFonts w:ascii="Times New Roman" w:hAnsi="Times New Roman" w:cs="Times New Roman"/>
          <w:sz w:val="24"/>
        </w:rPr>
        <w:t xml:space="preserve"> The area in </w:t>
      </w:r>
      <w:proofErr w:type="spellStart"/>
      <w:r w:rsidRPr="00910843">
        <w:rPr>
          <w:rFonts w:ascii="Times New Roman" w:hAnsi="Times New Roman" w:cs="Times New Roman"/>
          <w:sz w:val="24"/>
        </w:rPr>
        <w:t>A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only showing the immune-stain. Note the complete absence of stain outside the retina of SE. </w:t>
      </w:r>
      <w:r w:rsidRPr="00910843">
        <w:rPr>
          <w:rFonts w:ascii="Times New Roman" w:hAnsi="Times New Roman" w:cs="Times New Roman"/>
          <w:b/>
          <w:sz w:val="24"/>
        </w:rPr>
        <w:t>C)</w:t>
      </w:r>
      <w:r w:rsidRPr="00910843">
        <w:rPr>
          <w:rFonts w:ascii="Times New Roman" w:hAnsi="Times New Roman" w:cs="Times New Roman"/>
          <w:sz w:val="24"/>
        </w:rPr>
        <w:t xml:space="preserve"> Close up of SE from A. The entire retina is rather evenly stained. </w:t>
      </w:r>
      <w:r w:rsidRPr="00910843">
        <w:rPr>
          <w:rFonts w:ascii="Times New Roman" w:hAnsi="Times New Roman" w:cs="Times New Roman"/>
          <w:b/>
          <w:sz w:val="24"/>
        </w:rPr>
        <w:t>D)</w:t>
      </w:r>
      <w:r w:rsidRPr="00910843">
        <w:rPr>
          <w:rFonts w:ascii="Times New Roman" w:hAnsi="Times New Roman" w:cs="Times New Roman"/>
          <w:sz w:val="24"/>
        </w:rPr>
        <w:t xml:space="preserve"> A juvenile </w:t>
      </w:r>
      <w:proofErr w:type="spellStart"/>
      <w:r w:rsidRPr="00910843">
        <w:rPr>
          <w:rFonts w:ascii="Times New Roman" w:hAnsi="Times New Roman" w:cs="Times New Roman"/>
          <w:sz w:val="24"/>
        </w:rPr>
        <w:t>rhopalium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seen frontally showing identical staining in the two slit eyes. </w:t>
      </w:r>
      <w:r w:rsidRPr="00910843">
        <w:rPr>
          <w:rFonts w:ascii="Times New Roman" w:hAnsi="Times New Roman" w:cs="Times New Roman"/>
          <w:b/>
          <w:sz w:val="24"/>
        </w:rPr>
        <w:t>E)</w:t>
      </w:r>
      <w:r w:rsidRPr="00910843">
        <w:rPr>
          <w:rFonts w:ascii="Times New Roman" w:hAnsi="Times New Roman" w:cs="Times New Roman"/>
          <w:sz w:val="24"/>
        </w:rPr>
        <w:t xml:space="preserve"> Close-up of left SE in D. Note that the stain is restricted to the photoreceptor outer segments and nor the cell bodies (encircles by broken white line) or the lens-like cells (LLC) are stained. F) Staining of the retina in an adult SE. LLE = lower lens eye, PE = pit eye, ULE = upper lens eye.</w:t>
      </w:r>
    </w:p>
    <w:p w14:paraId="33BAD454" w14:textId="77777777" w:rsidR="00910843" w:rsidRPr="00910843" w:rsidRDefault="00910843" w:rsidP="0091084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21705782" w14:textId="77777777" w:rsidR="00910843" w:rsidRPr="00910843" w:rsidRDefault="00910843" w:rsidP="00910843">
      <w:pPr>
        <w:spacing w:line="360" w:lineRule="auto"/>
        <w:rPr>
          <w:rFonts w:ascii="Times New Roman" w:hAnsi="Times New Roman" w:cs="Times New Roman"/>
          <w:sz w:val="24"/>
        </w:rPr>
      </w:pPr>
      <w:r w:rsidRPr="00910843">
        <w:rPr>
          <w:rFonts w:ascii="Times New Roman" w:hAnsi="Times New Roman" w:cs="Times New Roman"/>
          <w:b/>
          <w:sz w:val="24"/>
        </w:rPr>
        <w:t>Figure 3.</w:t>
      </w:r>
      <w:r w:rsidRPr="00910843">
        <w:rPr>
          <w:rFonts w:ascii="Times New Roman" w:hAnsi="Times New Roman" w:cs="Times New Roman"/>
          <w:sz w:val="24"/>
        </w:rPr>
        <w:t xml:space="preserve"> Expression of opsin 2 in </w:t>
      </w:r>
      <w:r w:rsidRPr="00910843">
        <w:rPr>
          <w:rFonts w:ascii="Times New Roman" w:hAnsi="Times New Roman" w:cs="Times New Roman"/>
          <w:i/>
          <w:sz w:val="24"/>
        </w:rPr>
        <w:t xml:space="preserve">T. </w:t>
      </w:r>
      <w:proofErr w:type="spellStart"/>
      <w:r w:rsidRPr="00910843">
        <w:rPr>
          <w:rFonts w:ascii="Times New Roman" w:hAnsi="Times New Roman" w:cs="Times New Roman"/>
          <w:i/>
          <w:sz w:val="24"/>
        </w:rPr>
        <w:t>cystophora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. </w:t>
      </w:r>
      <w:r w:rsidRPr="00910843">
        <w:rPr>
          <w:rFonts w:ascii="Times New Roman" w:hAnsi="Times New Roman" w:cs="Times New Roman"/>
          <w:b/>
          <w:sz w:val="24"/>
        </w:rPr>
        <w:t>A)</w:t>
      </w:r>
      <w:r w:rsidRPr="00910843">
        <w:rPr>
          <w:rFonts w:ascii="Times New Roman" w:hAnsi="Times New Roman" w:cs="Times New Roman"/>
          <w:sz w:val="24"/>
        </w:rPr>
        <w:t xml:space="preserve"> Overlay between transmission and anti-body stain of a juvenile </w:t>
      </w:r>
      <w:proofErr w:type="spellStart"/>
      <w:r w:rsidRPr="00910843">
        <w:rPr>
          <w:rFonts w:ascii="Times New Roman" w:hAnsi="Times New Roman" w:cs="Times New Roman"/>
          <w:sz w:val="24"/>
        </w:rPr>
        <w:t>rhopalium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. Note that the retina of all eyes </w:t>
      </w:r>
      <w:proofErr w:type="gramStart"/>
      <w:r w:rsidRPr="00910843">
        <w:rPr>
          <w:rFonts w:ascii="Times New Roman" w:hAnsi="Times New Roman" w:cs="Times New Roman"/>
          <w:sz w:val="24"/>
        </w:rPr>
        <w:t>are</w:t>
      </w:r>
      <w:proofErr w:type="gramEnd"/>
      <w:r w:rsidRPr="00910843">
        <w:rPr>
          <w:rFonts w:ascii="Times New Roman" w:hAnsi="Times New Roman" w:cs="Times New Roman"/>
          <w:sz w:val="24"/>
        </w:rPr>
        <w:t xml:space="preserve"> stained. </w:t>
      </w:r>
      <w:r w:rsidRPr="00910843">
        <w:rPr>
          <w:rFonts w:ascii="Times New Roman" w:hAnsi="Times New Roman" w:cs="Times New Roman"/>
          <w:b/>
          <w:sz w:val="24"/>
        </w:rPr>
        <w:t>B)</w:t>
      </w:r>
      <w:r w:rsidRPr="00910843">
        <w:rPr>
          <w:rFonts w:ascii="Times New Roman" w:hAnsi="Times New Roman" w:cs="Times New Roman"/>
          <w:sz w:val="24"/>
        </w:rPr>
        <w:t xml:space="preserve"> The area in </w:t>
      </w:r>
      <w:proofErr w:type="spellStart"/>
      <w:r w:rsidRPr="00910843">
        <w:rPr>
          <w:rFonts w:ascii="Times New Roman" w:hAnsi="Times New Roman" w:cs="Times New Roman"/>
          <w:sz w:val="24"/>
        </w:rPr>
        <w:t>A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only showing the immune-stain. The slit eyes (SE) are only weakly stained (arrow). </w:t>
      </w:r>
      <w:r w:rsidRPr="00910843">
        <w:rPr>
          <w:rFonts w:ascii="Times New Roman" w:hAnsi="Times New Roman" w:cs="Times New Roman"/>
          <w:b/>
          <w:sz w:val="24"/>
        </w:rPr>
        <w:t>C)</w:t>
      </w:r>
      <w:r w:rsidRPr="00910843">
        <w:rPr>
          <w:rFonts w:ascii="Times New Roman" w:hAnsi="Times New Roman" w:cs="Times New Roman"/>
          <w:sz w:val="24"/>
        </w:rPr>
        <w:t xml:space="preserve"> Close-up of pit eye (PE) from A. The stain is only seen inside the pigment screen (arrowhead) which is the outer segments of the </w:t>
      </w:r>
      <w:proofErr w:type="spellStart"/>
      <w:r w:rsidRPr="00910843">
        <w:rPr>
          <w:rFonts w:ascii="Times New Roman" w:hAnsi="Times New Roman" w:cs="Times New Roman"/>
          <w:sz w:val="24"/>
        </w:rPr>
        <w:t>photorecptors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. </w:t>
      </w:r>
      <w:r w:rsidRPr="00910843">
        <w:rPr>
          <w:rFonts w:ascii="Times New Roman" w:hAnsi="Times New Roman" w:cs="Times New Roman"/>
          <w:b/>
          <w:sz w:val="24"/>
        </w:rPr>
        <w:t>D)</w:t>
      </w:r>
      <w:r w:rsidRPr="00910843">
        <w:rPr>
          <w:rFonts w:ascii="Times New Roman" w:hAnsi="Times New Roman" w:cs="Times New Roman"/>
          <w:sz w:val="24"/>
        </w:rPr>
        <w:t xml:space="preserve"> Close-up of SE from A. The stain is again only seen in the outer segments (arrowhead) of the </w:t>
      </w:r>
      <w:proofErr w:type="spellStart"/>
      <w:r w:rsidRPr="00910843">
        <w:rPr>
          <w:rFonts w:ascii="Times New Roman" w:hAnsi="Times New Roman" w:cs="Times New Roman"/>
          <w:sz w:val="24"/>
        </w:rPr>
        <w:t>photorecptors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inside the pigment screen. </w:t>
      </w:r>
      <w:r w:rsidRPr="00910843">
        <w:rPr>
          <w:rFonts w:ascii="Times New Roman" w:hAnsi="Times New Roman" w:cs="Times New Roman"/>
          <w:b/>
          <w:sz w:val="24"/>
        </w:rPr>
        <w:t>E)</w:t>
      </w:r>
      <w:r w:rsidRPr="00910843">
        <w:rPr>
          <w:rFonts w:ascii="Times New Roman" w:hAnsi="Times New Roman" w:cs="Times New Roman"/>
          <w:sz w:val="24"/>
        </w:rPr>
        <w:t xml:space="preserve"> Close-up of the upper lens eye (ULE) from A. Note that the stain in the outer segments </w:t>
      </w:r>
      <w:proofErr w:type="gramStart"/>
      <w:r w:rsidRPr="00910843">
        <w:rPr>
          <w:rFonts w:ascii="Times New Roman" w:hAnsi="Times New Roman" w:cs="Times New Roman"/>
          <w:sz w:val="24"/>
        </w:rPr>
        <w:t>are</w:t>
      </w:r>
      <w:proofErr w:type="gramEnd"/>
      <w:r w:rsidRPr="00910843">
        <w:rPr>
          <w:rFonts w:ascii="Times New Roman" w:hAnsi="Times New Roman" w:cs="Times New Roman"/>
          <w:sz w:val="24"/>
        </w:rPr>
        <w:t xml:space="preserve"> not homogeneous but rather appear as individual lines. </w:t>
      </w:r>
      <w:r w:rsidRPr="00910843">
        <w:rPr>
          <w:rFonts w:ascii="Times New Roman" w:hAnsi="Times New Roman" w:cs="Times New Roman"/>
          <w:b/>
          <w:sz w:val="24"/>
        </w:rPr>
        <w:t>F)</w:t>
      </w:r>
      <w:r w:rsidRPr="00910843">
        <w:rPr>
          <w:rFonts w:ascii="Times New Roman" w:hAnsi="Times New Roman" w:cs="Times New Roman"/>
          <w:sz w:val="24"/>
        </w:rPr>
        <w:t xml:space="preserve"> Close-up of the lower lens eye (LLE) from A. </w:t>
      </w:r>
      <w:r w:rsidRPr="00910843">
        <w:rPr>
          <w:rFonts w:ascii="Times New Roman" w:hAnsi="Times New Roman" w:cs="Times New Roman"/>
          <w:b/>
          <w:sz w:val="24"/>
        </w:rPr>
        <w:t>G)</w:t>
      </w:r>
      <w:r w:rsidRPr="00910843">
        <w:rPr>
          <w:rFonts w:ascii="Times New Roman" w:hAnsi="Times New Roman" w:cs="Times New Roman"/>
          <w:sz w:val="24"/>
        </w:rPr>
        <w:t xml:space="preserve"> Immuno-stain of a juvenile </w:t>
      </w:r>
      <w:proofErr w:type="spellStart"/>
      <w:r w:rsidRPr="00910843">
        <w:rPr>
          <w:rFonts w:ascii="Times New Roman" w:hAnsi="Times New Roman" w:cs="Times New Roman"/>
          <w:sz w:val="24"/>
        </w:rPr>
        <w:t>rhopalium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clearly showing the staining pattern as lines following the orientation of the segments in the ULE (insert, arrowhead). </w:t>
      </w:r>
      <w:r w:rsidRPr="00910843">
        <w:rPr>
          <w:rFonts w:ascii="Times New Roman" w:hAnsi="Times New Roman" w:cs="Times New Roman"/>
          <w:b/>
          <w:sz w:val="24"/>
        </w:rPr>
        <w:t>H)</w:t>
      </w:r>
      <w:r w:rsidRPr="00910843">
        <w:rPr>
          <w:rFonts w:ascii="Times New Roman" w:hAnsi="Times New Roman" w:cs="Times New Roman"/>
          <w:sz w:val="24"/>
        </w:rPr>
        <w:t xml:space="preserve"> Stain in an adult PE also showing the expression of opsin 2 as individual lines (arrows). </w:t>
      </w:r>
      <w:r w:rsidRPr="00910843">
        <w:rPr>
          <w:rFonts w:ascii="Times New Roman" w:hAnsi="Times New Roman" w:cs="Times New Roman"/>
          <w:b/>
          <w:sz w:val="24"/>
        </w:rPr>
        <w:t>I)</w:t>
      </w:r>
      <w:r w:rsidRPr="00910843">
        <w:rPr>
          <w:rFonts w:ascii="Times New Roman" w:hAnsi="Times New Roman" w:cs="Times New Roman"/>
          <w:sz w:val="24"/>
        </w:rPr>
        <w:t xml:space="preserve"> The immuno-stain is also weak in the adult SE (outlines by broken white line) and appears as randomly oriented lines (arrows). </w:t>
      </w:r>
      <w:r w:rsidRPr="00910843">
        <w:rPr>
          <w:rFonts w:ascii="Times New Roman" w:hAnsi="Times New Roman" w:cs="Times New Roman"/>
          <w:b/>
          <w:sz w:val="24"/>
        </w:rPr>
        <w:t>J)</w:t>
      </w:r>
      <w:r w:rsidRPr="00910843">
        <w:rPr>
          <w:rFonts w:ascii="Times New Roman" w:hAnsi="Times New Roman" w:cs="Times New Roman"/>
          <w:sz w:val="24"/>
        </w:rPr>
        <w:t xml:space="preserve"> The immune-stain in the adult ULE is similar to the juvenile ULE (compare with G) except for the number of stained lines (arrows) being higher. </w:t>
      </w:r>
    </w:p>
    <w:p w14:paraId="6DD9EA85" w14:textId="77777777" w:rsidR="00910843" w:rsidRPr="00910843" w:rsidRDefault="00910843" w:rsidP="0091084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5C06D76B" w14:textId="77777777" w:rsidR="00910843" w:rsidRPr="00910843" w:rsidRDefault="00910843" w:rsidP="00910843">
      <w:pPr>
        <w:spacing w:line="360" w:lineRule="auto"/>
        <w:rPr>
          <w:rFonts w:ascii="Times New Roman" w:hAnsi="Times New Roman" w:cs="Times New Roman"/>
          <w:sz w:val="24"/>
        </w:rPr>
      </w:pPr>
      <w:r w:rsidRPr="00910843">
        <w:rPr>
          <w:rFonts w:ascii="Times New Roman" w:hAnsi="Times New Roman" w:cs="Times New Roman"/>
          <w:b/>
          <w:sz w:val="24"/>
        </w:rPr>
        <w:lastRenderedPageBreak/>
        <w:t>Figure 4.</w:t>
      </w:r>
      <w:r w:rsidRPr="00910843">
        <w:rPr>
          <w:rFonts w:ascii="Times New Roman" w:hAnsi="Times New Roman" w:cs="Times New Roman"/>
          <w:sz w:val="24"/>
        </w:rPr>
        <w:t xml:space="preserve"> Expression of opsin 3 in </w:t>
      </w:r>
      <w:r w:rsidRPr="00910843">
        <w:rPr>
          <w:rFonts w:ascii="Times New Roman" w:hAnsi="Times New Roman" w:cs="Times New Roman"/>
          <w:i/>
          <w:sz w:val="24"/>
        </w:rPr>
        <w:t xml:space="preserve">T. </w:t>
      </w:r>
      <w:proofErr w:type="spellStart"/>
      <w:r w:rsidRPr="00910843">
        <w:rPr>
          <w:rFonts w:ascii="Times New Roman" w:hAnsi="Times New Roman" w:cs="Times New Roman"/>
          <w:i/>
          <w:sz w:val="24"/>
        </w:rPr>
        <w:t>cystophora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. </w:t>
      </w:r>
      <w:r w:rsidRPr="00910843">
        <w:rPr>
          <w:rFonts w:ascii="Times New Roman" w:hAnsi="Times New Roman" w:cs="Times New Roman"/>
          <w:b/>
          <w:sz w:val="24"/>
        </w:rPr>
        <w:t>A)</w:t>
      </w:r>
      <w:r w:rsidRPr="00910843">
        <w:rPr>
          <w:rFonts w:ascii="Times New Roman" w:hAnsi="Times New Roman" w:cs="Times New Roman"/>
          <w:sz w:val="24"/>
        </w:rPr>
        <w:t xml:space="preserve"> Punctuated staining is seen along the midline of the immature </w:t>
      </w:r>
      <w:proofErr w:type="spellStart"/>
      <w:r w:rsidRPr="00910843">
        <w:rPr>
          <w:rFonts w:ascii="Times New Roman" w:hAnsi="Times New Roman" w:cs="Times New Roman"/>
          <w:sz w:val="24"/>
        </w:rPr>
        <w:t>gonade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(Go, framed by broken white line) in the area where the radial canal and redial nerve are also situated. </w:t>
      </w:r>
      <w:r w:rsidRPr="00910843">
        <w:rPr>
          <w:rFonts w:ascii="Times New Roman" w:hAnsi="Times New Roman" w:cs="Times New Roman"/>
          <w:b/>
          <w:sz w:val="24"/>
        </w:rPr>
        <w:t>B)</w:t>
      </w:r>
      <w:r w:rsidRPr="00910843">
        <w:rPr>
          <w:rFonts w:ascii="Times New Roman" w:hAnsi="Times New Roman" w:cs="Times New Roman"/>
          <w:sz w:val="24"/>
        </w:rPr>
        <w:t xml:space="preserve"> Close up of framed area in A showing the punctuated staining (arrows). </w:t>
      </w:r>
      <w:r w:rsidRPr="00910843">
        <w:rPr>
          <w:rFonts w:ascii="Times New Roman" w:hAnsi="Times New Roman" w:cs="Times New Roman"/>
          <w:b/>
          <w:sz w:val="24"/>
        </w:rPr>
        <w:t>C)</w:t>
      </w:r>
      <w:r w:rsidRPr="00910843">
        <w:rPr>
          <w:rFonts w:ascii="Times New Roman" w:hAnsi="Times New Roman" w:cs="Times New Roman"/>
          <w:sz w:val="24"/>
        </w:rPr>
        <w:t xml:space="preserve"> Lines of punctuated staining is also found between the </w:t>
      </w:r>
      <w:proofErr w:type="spellStart"/>
      <w:r w:rsidRPr="00910843">
        <w:rPr>
          <w:rFonts w:ascii="Times New Roman" w:hAnsi="Times New Roman" w:cs="Times New Roman"/>
          <w:sz w:val="24"/>
        </w:rPr>
        <w:t>autofluorescent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nematocyst (Nc) on the tentacles (</w:t>
      </w:r>
      <w:proofErr w:type="spellStart"/>
      <w:r w:rsidRPr="00910843">
        <w:rPr>
          <w:rFonts w:ascii="Times New Roman" w:hAnsi="Times New Roman" w:cs="Times New Roman"/>
          <w:sz w:val="24"/>
        </w:rPr>
        <w:t>Te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). </w:t>
      </w:r>
      <w:r w:rsidRPr="00910843">
        <w:rPr>
          <w:rFonts w:ascii="Times New Roman" w:hAnsi="Times New Roman" w:cs="Times New Roman"/>
          <w:b/>
          <w:sz w:val="24"/>
        </w:rPr>
        <w:t>D)</w:t>
      </w:r>
      <w:r w:rsidRPr="00910843">
        <w:rPr>
          <w:rFonts w:ascii="Times New Roman" w:hAnsi="Times New Roman" w:cs="Times New Roman"/>
          <w:sz w:val="24"/>
        </w:rPr>
        <w:t xml:space="preserve"> Close up of framed area in C showing lines of punctuated staining (arrows) between the Nc. Note that the larger nematocysts are not </w:t>
      </w:r>
      <w:proofErr w:type="spellStart"/>
      <w:r w:rsidRPr="00910843">
        <w:rPr>
          <w:rFonts w:ascii="Times New Roman" w:hAnsi="Times New Roman" w:cs="Times New Roman"/>
          <w:sz w:val="24"/>
        </w:rPr>
        <w:t>autofluorescent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(asterisks). </w:t>
      </w:r>
    </w:p>
    <w:p w14:paraId="0D82FB51" w14:textId="77777777" w:rsidR="00910843" w:rsidRPr="00910843" w:rsidRDefault="00910843" w:rsidP="0091084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74F004ED" w14:textId="77777777" w:rsidR="00910843" w:rsidRPr="00910843" w:rsidRDefault="00910843" w:rsidP="00910843">
      <w:pPr>
        <w:spacing w:line="360" w:lineRule="auto"/>
        <w:rPr>
          <w:rFonts w:ascii="Times New Roman" w:hAnsi="Times New Roman" w:cs="Times New Roman"/>
          <w:sz w:val="24"/>
        </w:rPr>
      </w:pPr>
      <w:r w:rsidRPr="00910843">
        <w:rPr>
          <w:rFonts w:ascii="Times New Roman" w:hAnsi="Times New Roman" w:cs="Times New Roman"/>
          <w:b/>
          <w:sz w:val="24"/>
        </w:rPr>
        <w:t>Figure 5.</w:t>
      </w:r>
      <w:r w:rsidRPr="00910843">
        <w:rPr>
          <w:rFonts w:ascii="Times New Roman" w:hAnsi="Times New Roman" w:cs="Times New Roman"/>
          <w:sz w:val="24"/>
        </w:rPr>
        <w:t xml:space="preserve"> Control staining in </w:t>
      </w:r>
      <w:r w:rsidRPr="00910843">
        <w:rPr>
          <w:rFonts w:ascii="Times New Roman" w:hAnsi="Times New Roman" w:cs="Times New Roman"/>
          <w:i/>
          <w:sz w:val="24"/>
        </w:rPr>
        <w:t xml:space="preserve">T. </w:t>
      </w:r>
      <w:proofErr w:type="spellStart"/>
      <w:r w:rsidRPr="00910843">
        <w:rPr>
          <w:rFonts w:ascii="Times New Roman" w:hAnsi="Times New Roman" w:cs="Times New Roman"/>
          <w:i/>
          <w:sz w:val="24"/>
        </w:rPr>
        <w:t>cystophora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. </w:t>
      </w:r>
      <w:r w:rsidRPr="00910843">
        <w:rPr>
          <w:rFonts w:ascii="Times New Roman" w:hAnsi="Times New Roman" w:cs="Times New Roman"/>
          <w:b/>
          <w:sz w:val="24"/>
        </w:rPr>
        <w:t>A, D)</w:t>
      </w:r>
      <w:r w:rsidRPr="00910843">
        <w:rPr>
          <w:rFonts w:ascii="Times New Roman" w:hAnsi="Times New Roman" w:cs="Times New Roman"/>
          <w:sz w:val="24"/>
        </w:rPr>
        <w:t xml:space="preserve"> Overlay between transmission and staining and staining alone from </w:t>
      </w:r>
      <w:proofErr w:type="spellStart"/>
      <w:r w:rsidRPr="00910843">
        <w:rPr>
          <w:rFonts w:ascii="Times New Roman" w:hAnsi="Times New Roman" w:cs="Times New Roman"/>
          <w:sz w:val="24"/>
        </w:rPr>
        <w:t>preabsorption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test with opsin 1 anti-bodies. Note the complete absence of staining in the </w:t>
      </w:r>
      <w:proofErr w:type="spellStart"/>
      <w:r w:rsidRPr="00910843">
        <w:rPr>
          <w:rFonts w:ascii="Times New Roman" w:hAnsi="Times New Roman" w:cs="Times New Roman"/>
          <w:sz w:val="24"/>
        </w:rPr>
        <w:t>rhopalium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including the slit eye (Se).</w:t>
      </w:r>
      <w:r w:rsidR="003825B7">
        <w:rPr>
          <w:rFonts w:ascii="Times New Roman" w:hAnsi="Times New Roman" w:cs="Times New Roman"/>
          <w:sz w:val="24"/>
        </w:rPr>
        <w:t xml:space="preserve"> Broken white line in D encircles the </w:t>
      </w:r>
      <w:proofErr w:type="spellStart"/>
      <w:r w:rsidR="003825B7">
        <w:rPr>
          <w:rFonts w:ascii="Times New Roman" w:hAnsi="Times New Roman" w:cs="Times New Roman"/>
          <w:sz w:val="24"/>
        </w:rPr>
        <w:t>rhopalium</w:t>
      </w:r>
      <w:proofErr w:type="spellEnd"/>
      <w:r w:rsidR="003825B7">
        <w:rPr>
          <w:rFonts w:ascii="Times New Roman" w:hAnsi="Times New Roman" w:cs="Times New Roman"/>
          <w:sz w:val="24"/>
        </w:rPr>
        <w:t>.</w:t>
      </w:r>
      <w:r w:rsidRPr="00910843">
        <w:rPr>
          <w:rFonts w:ascii="Times New Roman" w:hAnsi="Times New Roman" w:cs="Times New Roman"/>
          <w:sz w:val="24"/>
        </w:rPr>
        <w:t xml:space="preserve"> Asterisks indicate </w:t>
      </w:r>
      <w:proofErr w:type="spellStart"/>
      <w:r w:rsidRPr="00910843">
        <w:rPr>
          <w:rFonts w:ascii="Times New Roman" w:hAnsi="Times New Roman" w:cs="Times New Roman"/>
          <w:sz w:val="24"/>
        </w:rPr>
        <w:t>autofluorescent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nematocysts. </w:t>
      </w:r>
      <w:r w:rsidRPr="00910843">
        <w:rPr>
          <w:rFonts w:ascii="Times New Roman" w:hAnsi="Times New Roman" w:cs="Times New Roman"/>
          <w:b/>
          <w:sz w:val="24"/>
        </w:rPr>
        <w:t>B, E)</w:t>
      </w:r>
      <w:r w:rsidRPr="00910843">
        <w:rPr>
          <w:rFonts w:ascii="Times New Roman" w:hAnsi="Times New Roman" w:cs="Times New Roman"/>
          <w:sz w:val="24"/>
        </w:rPr>
        <w:t xml:space="preserve"> Overlay between transmission and staining and staining alone from </w:t>
      </w:r>
      <w:proofErr w:type="spellStart"/>
      <w:r w:rsidRPr="00910843">
        <w:rPr>
          <w:rFonts w:ascii="Times New Roman" w:hAnsi="Times New Roman" w:cs="Times New Roman"/>
          <w:sz w:val="24"/>
        </w:rPr>
        <w:t>preabsorption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test with opsin 2 anti-bodies. Note the complete absence of staining in any of the four eye types on the </w:t>
      </w:r>
      <w:proofErr w:type="spellStart"/>
      <w:r w:rsidRPr="00910843">
        <w:rPr>
          <w:rFonts w:ascii="Times New Roman" w:hAnsi="Times New Roman" w:cs="Times New Roman"/>
          <w:sz w:val="24"/>
        </w:rPr>
        <w:t>rhopalium</w:t>
      </w:r>
      <w:proofErr w:type="spellEnd"/>
      <w:r w:rsidR="003825B7">
        <w:rPr>
          <w:rFonts w:ascii="Times New Roman" w:hAnsi="Times New Roman" w:cs="Times New Roman"/>
          <w:sz w:val="24"/>
        </w:rPr>
        <w:t xml:space="preserve"> (Outlined by broken white line in E)</w:t>
      </w:r>
      <w:r w:rsidRPr="00910843">
        <w:rPr>
          <w:rFonts w:ascii="Times New Roman" w:hAnsi="Times New Roman" w:cs="Times New Roman"/>
          <w:sz w:val="24"/>
        </w:rPr>
        <w:t xml:space="preserve">. Asterisks indicate </w:t>
      </w:r>
      <w:proofErr w:type="spellStart"/>
      <w:r w:rsidRPr="00910843">
        <w:rPr>
          <w:rFonts w:ascii="Times New Roman" w:hAnsi="Times New Roman" w:cs="Times New Roman"/>
          <w:sz w:val="24"/>
        </w:rPr>
        <w:t>autofluorescent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nematocysts.</w:t>
      </w:r>
      <w:r w:rsidRPr="00910843">
        <w:rPr>
          <w:rFonts w:ascii="Times New Roman" w:hAnsi="Times New Roman" w:cs="Times New Roman"/>
          <w:b/>
          <w:sz w:val="24"/>
        </w:rPr>
        <w:t xml:space="preserve"> C, F)</w:t>
      </w:r>
      <w:r w:rsidRPr="00910843">
        <w:rPr>
          <w:rFonts w:ascii="Times New Roman" w:hAnsi="Times New Roman" w:cs="Times New Roman"/>
          <w:sz w:val="24"/>
        </w:rPr>
        <w:t xml:space="preserve"> Overlay between transmission and staining and staining alone from </w:t>
      </w:r>
      <w:proofErr w:type="spellStart"/>
      <w:r w:rsidRPr="00910843">
        <w:rPr>
          <w:rFonts w:ascii="Times New Roman" w:hAnsi="Times New Roman" w:cs="Times New Roman"/>
          <w:sz w:val="24"/>
        </w:rPr>
        <w:t>preabsorption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test with opsin 3 anti-bodies. Note the absence of punctuated staining between the </w:t>
      </w:r>
      <w:proofErr w:type="spellStart"/>
      <w:r w:rsidRPr="00910843">
        <w:rPr>
          <w:rFonts w:ascii="Times New Roman" w:hAnsi="Times New Roman" w:cs="Times New Roman"/>
          <w:sz w:val="24"/>
        </w:rPr>
        <w:t>autofluorescent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nematocyst on the tentacle (</w:t>
      </w:r>
      <w:proofErr w:type="spellStart"/>
      <w:r w:rsidRPr="00910843">
        <w:rPr>
          <w:rFonts w:ascii="Times New Roman" w:hAnsi="Times New Roman" w:cs="Times New Roman"/>
          <w:sz w:val="24"/>
        </w:rPr>
        <w:t>Te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) (insert). </w:t>
      </w:r>
      <w:r w:rsidRPr="00910843">
        <w:rPr>
          <w:rFonts w:ascii="Times New Roman" w:hAnsi="Times New Roman" w:cs="Times New Roman"/>
          <w:b/>
          <w:sz w:val="24"/>
        </w:rPr>
        <w:t>G, H)</w:t>
      </w:r>
      <w:r w:rsidRPr="00910843">
        <w:rPr>
          <w:rFonts w:ascii="Times New Roman" w:hAnsi="Times New Roman" w:cs="Times New Roman"/>
          <w:sz w:val="24"/>
        </w:rPr>
        <w:t xml:space="preserve"> Negative control staining of juvenile medusa. Note the lack of staining in the </w:t>
      </w:r>
      <w:proofErr w:type="spellStart"/>
      <w:r w:rsidRPr="00910843">
        <w:rPr>
          <w:rFonts w:ascii="Times New Roman" w:hAnsi="Times New Roman" w:cs="Times New Roman"/>
          <w:sz w:val="24"/>
        </w:rPr>
        <w:t>rhopalium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(Rho)</w:t>
      </w:r>
      <w:r w:rsidR="003825B7">
        <w:rPr>
          <w:rFonts w:ascii="Times New Roman" w:hAnsi="Times New Roman" w:cs="Times New Roman"/>
          <w:sz w:val="24"/>
        </w:rPr>
        <w:t xml:space="preserve">. Broken white line in H encircles the </w:t>
      </w:r>
      <w:proofErr w:type="spellStart"/>
      <w:r w:rsidR="003825B7">
        <w:rPr>
          <w:rFonts w:ascii="Times New Roman" w:hAnsi="Times New Roman" w:cs="Times New Roman"/>
          <w:sz w:val="24"/>
        </w:rPr>
        <w:t>rhopalium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. The only fluorescence comes from the </w:t>
      </w:r>
      <w:proofErr w:type="spellStart"/>
      <w:r w:rsidRPr="00910843">
        <w:rPr>
          <w:rFonts w:ascii="Times New Roman" w:hAnsi="Times New Roman" w:cs="Times New Roman"/>
          <w:sz w:val="24"/>
        </w:rPr>
        <w:t>autofluorecent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nematocysts on the </w:t>
      </w:r>
      <w:proofErr w:type="spellStart"/>
      <w:r w:rsidRPr="00910843">
        <w:rPr>
          <w:rFonts w:ascii="Times New Roman" w:hAnsi="Times New Roman" w:cs="Times New Roman"/>
          <w:sz w:val="24"/>
        </w:rPr>
        <w:t>Te</w:t>
      </w:r>
      <w:proofErr w:type="spellEnd"/>
      <w:r w:rsidRPr="00910843">
        <w:rPr>
          <w:rFonts w:ascii="Times New Roman" w:hAnsi="Times New Roman" w:cs="Times New Roman"/>
          <w:sz w:val="24"/>
        </w:rPr>
        <w:t>. LLE = lower lens eye, PE = pit eye, ULE = upper lens eye.</w:t>
      </w:r>
    </w:p>
    <w:p w14:paraId="36F9E246" w14:textId="77777777" w:rsidR="00910843" w:rsidRPr="00910843" w:rsidRDefault="00910843" w:rsidP="0091084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2B6A59BE" w14:textId="77777777" w:rsidR="00910843" w:rsidRDefault="00910843" w:rsidP="00910843">
      <w:pPr>
        <w:spacing w:line="360" w:lineRule="auto"/>
        <w:rPr>
          <w:rFonts w:ascii="Times New Roman" w:hAnsi="Times New Roman" w:cs="Times New Roman"/>
          <w:sz w:val="24"/>
        </w:rPr>
      </w:pPr>
      <w:r w:rsidRPr="00910843">
        <w:rPr>
          <w:rFonts w:ascii="Times New Roman" w:hAnsi="Times New Roman" w:cs="Times New Roman"/>
          <w:b/>
          <w:sz w:val="24"/>
        </w:rPr>
        <w:t>Figure 6.</w:t>
      </w:r>
      <w:r w:rsidRPr="00910843">
        <w:rPr>
          <w:rFonts w:ascii="Times New Roman" w:hAnsi="Times New Roman" w:cs="Times New Roman"/>
          <w:sz w:val="24"/>
        </w:rPr>
        <w:t xml:space="preserve"> Staining with opsin 1 anti-body in other medusae. </w:t>
      </w:r>
      <w:r w:rsidRPr="00910843">
        <w:rPr>
          <w:rFonts w:ascii="Times New Roman" w:hAnsi="Times New Roman" w:cs="Times New Roman"/>
          <w:b/>
          <w:sz w:val="24"/>
        </w:rPr>
        <w:t>A, D)</w:t>
      </w:r>
      <w:r w:rsidRPr="00910843">
        <w:rPr>
          <w:rFonts w:ascii="Times New Roman" w:hAnsi="Times New Roman" w:cs="Times New Roman"/>
          <w:sz w:val="24"/>
        </w:rPr>
        <w:t xml:space="preserve"> Overlay between transmission and staining and staining alone of a </w:t>
      </w:r>
      <w:proofErr w:type="spellStart"/>
      <w:r w:rsidRPr="00910843">
        <w:rPr>
          <w:rFonts w:ascii="Times New Roman" w:hAnsi="Times New Roman" w:cs="Times New Roman"/>
          <w:sz w:val="24"/>
        </w:rPr>
        <w:t>rhopalium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(Rho) of </w:t>
      </w:r>
      <w:r w:rsidRPr="00910843">
        <w:rPr>
          <w:rFonts w:ascii="Times New Roman" w:hAnsi="Times New Roman" w:cs="Times New Roman"/>
          <w:i/>
          <w:sz w:val="24"/>
        </w:rPr>
        <w:t xml:space="preserve">Aurelia </w:t>
      </w:r>
      <w:proofErr w:type="spellStart"/>
      <w:r w:rsidRPr="00910843">
        <w:rPr>
          <w:rFonts w:ascii="Times New Roman" w:hAnsi="Times New Roman" w:cs="Times New Roman"/>
          <w:i/>
          <w:sz w:val="24"/>
        </w:rPr>
        <w:t>aurita</w:t>
      </w:r>
      <w:proofErr w:type="spellEnd"/>
      <w:r w:rsidRPr="00910843">
        <w:rPr>
          <w:rFonts w:ascii="Times New Roman" w:hAnsi="Times New Roman" w:cs="Times New Roman"/>
          <w:sz w:val="24"/>
        </w:rPr>
        <w:t>. No staining is seen including in the aboral ocellus (</w:t>
      </w:r>
      <w:proofErr w:type="spellStart"/>
      <w:r w:rsidRPr="00910843">
        <w:rPr>
          <w:rFonts w:ascii="Times New Roman" w:hAnsi="Times New Roman" w:cs="Times New Roman"/>
          <w:sz w:val="24"/>
        </w:rPr>
        <w:t>Aoc</w:t>
      </w:r>
      <w:proofErr w:type="spellEnd"/>
      <w:r w:rsidRPr="00910843">
        <w:rPr>
          <w:rFonts w:ascii="Times New Roman" w:hAnsi="Times New Roman" w:cs="Times New Roman"/>
          <w:sz w:val="24"/>
        </w:rPr>
        <w:t>) and the oral ocellus (</w:t>
      </w:r>
      <w:proofErr w:type="spellStart"/>
      <w:r w:rsidRPr="00910843">
        <w:rPr>
          <w:rFonts w:ascii="Times New Roman" w:hAnsi="Times New Roman" w:cs="Times New Roman"/>
          <w:sz w:val="24"/>
        </w:rPr>
        <w:t>Ooc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). </w:t>
      </w:r>
      <w:r w:rsidRPr="00910843">
        <w:rPr>
          <w:rFonts w:ascii="Times New Roman" w:hAnsi="Times New Roman" w:cs="Times New Roman"/>
          <w:b/>
          <w:sz w:val="24"/>
        </w:rPr>
        <w:t>B, E)</w:t>
      </w:r>
      <w:r w:rsidRPr="00910843">
        <w:rPr>
          <w:rFonts w:ascii="Times New Roman" w:hAnsi="Times New Roman" w:cs="Times New Roman"/>
          <w:sz w:val="24"/>
        </w:rPr>
        <w:t xml:space="preserve"> Overlay between transmission and staining and staining alone of a </w:t>
      </w:r>
      <w:proofErr w:type="spellStart"/>
      <w:r w:rsidRPr="00910843">
        <w:rPr>
          <w:rFonts w:ascii="Times New Roman" w:hAnsi="Times New Roman" w:cs="Times New Roman"/>
          <w:sz w:val="24"/>
        </w:rPr>
        <w:t>rhopalium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910843">
        <w:rPr>
          <w:rFonts w:ascii="Times New Roman" w:hAnsi="Times New Roman" w:cs="Times New Roman"/>
          <w:i/>
          <w:sz w:val="24"/>
        </w:rPr>
        <w:t>Cassiopea</w:t>
      </w:r>
      <w:proofErr w:type="spellEnd"/>
      <w:r w:rsidRPr="0091084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910843">
        <w:rPr>
          <w:rFonts w:ascii="Times New Roman" w:hAnsi="Times New Roman" w:cs="Times New Roman"/>
          <w:i/>
          <w:sz w:val="24"/>
        </w:rPr>
        <w:t>xamachana</w:t>
      </w:r>
      <w:proofErr w:type="spellEnd"/>
      <w:r w:rsidRPr="00910843">
        <w:rPr>
          <w:rFonts w:ascii="Times New Roman" w:hAnsi="Times New Roman" w:cs="Times New Roman"/>
          <w:sz w:val="24"/>
        </w:rPr>
        <w:t>. No staining is seen including ocellus (</w:t>
      </w:r>
      <w:proofErr w:type="spellStart"/>
      <w:r w:rsidRPr="00910843">
        <w:rPr>
          <w:rFonts w:ascii="Times New Roman" w:hAnsi="Times New Roman" w:cs="Times New Roman"/>
          <w:sz w:val="24"/>
        </w:rPr>
        <w:t>Oc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). </w:t>
      </w:r>
      <w:r w:rsidRPr="00910843">
        <w:rPr>
          <w:rFonts w:ascii="Times New Roman" w:hAnsi="Times New Roman" w:cs="Times New Roman"/>
          <w:b/>
          <w:sz w:val="24"/>
        </w:rPr>
        <w:t>C)</w:t>
      </w:r>
      <w:r w:rsidRPr="00910843">
        <w:rPr>
          <w:rFonts w:ascii="Times New Roman" w:hAnsi="Times New Roman" w:cs="Times New Roman"/>
          <w:sz w:val="24"/>
        </w:rPr>
        <w:t xml:space="preserve"> Overlay between transmission and staining in the tentacular bulb of </w:t>
      </w:r>
      <w:proofErr w:type="spellStart"/>
      <w:r w:rsidRPr="00910843">
        <w:rPr>
          <w:rFonts w:ascii="Times New Roman" w:hAnsi="Times New Roman" w:cs="Times New Roman"/>
          <w:i/>
          <w:sz w:val="24"/>
        </w:rPr>
        <w:t>Sarsia</w:t>
      </w:r>
      <w:proofErr w:type="spellEnd"/>
      <w:r w:rsidRPr="0091084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910843">
        <w:rPr>
          <w:rFonts w:ascii="Times New Roman" w:hAnsi="Times New Roman" w:cs="Times New Roman"/>
          <w:i/>
          <w:sz w:val="24"/>
        </w:rPr>
        <w:t>tubolosa</w:t>
      </w:r>
      <w:proofErr w:type="spellEnd"/>
      <w:r w:rsidRPr="00910843">
        <w:rPr>
          <w:rFonts w:ascii="Times New Roman" w:hAnsi="Times New Roman" w:cs="Times New Roman"/>
          <w:sz w:val="24"/>
        </w:rPr>
        <w:t>. No staining is seen including ocellus (</w:t>
      </w:r>
      <w:proofErr w:type="spellStart"/>
      <w:r w:rsidRPr="00910843">
        <w:rPr>
          <w:rFonts w:ascii="Times New Roman" w:hAnsi="Times New Roman" w:cs="Times New Roman"/>
          <w:sz w:val="24"/>
        </w:rPr>
        <w:t>Oc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). F) A huge number of </w:t>
      </w:r>
      <w:proofErr w:type="spellStart"/>
      <w:r w:rsidRPr="00910843">
        <w:rPr>
          <w:rFonts w:ascii="Times New Roman" w:hAnsi="Times New Roman" w:cs="Times New Roman"/>
          <w:sz w:val="24"/>
        </w:rPr>
        <w:t>autofluorescent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cells are found on the middle part of the manubrium (Ma, outlined by broken white line) of </w:t>
      </w:r>
      <w:r w:rsidRPr="00910843">
        <w:rPr>
          <w:rFonts w:ascii="Times New Roman" w:hAnsi="Times New Roman" w:cs="Times New Roman"/>
          <w:i/>
          <w:sz w:val="24"/>
        </w:rPr>
        <w:t xml:space="preserve">S. </w:t>
      </w:r>
      <w:proofErr w:type="spellStart"/>
      <w:r w:rsidRPr="00910843">
        <w:rPr>
          <w:rFonts w:ascii="Times New Roman" w:hAnsi="Times New Roman" w:cs="Times New Roman"/>
          <w:i/>
          <w:sz w:val="24"/>
        </w:rPr>
        <w:t>tubolosa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. Cr = crystal, </w:t>
      </w:r>
      <w:proofErr w:type="spellStart"/>
      <w:r w:rsidRPr="00910843">
        <w:rPr>
          <w:rFonts w:ascii="Times New Roman" w:hAnsi="Times New Roman" w:cs="Times New Roman"/>
          <w:sz w:val="24"/>
        </w:rPr>
        <w:t>EsD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10843">
        <w:rPr>
          <w:rFonts w:ascii="Times New Roman" w:hAnsi="Times New Roman" w:cs="Times New Roman"/>
          <w:sz w:val="24"/>
        </w:rPr>
        <w:t>endosymbiontic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dinoflagellates, </w:t>
      </w:r>
      <w:proofErr w:type="spellStart"/>
      <w:r w:rsidRPr="00910843">
        <w:rPr>
          <w:rFonts w:ascii="Times New Roman" w:hAnsi="Times New Roman" w:cs="Times New Roman"/>
          <w:sz w:val="24"/>
        </w:rPr>
        <w:t>Te</w:t>
      </w:r>
      <w:proofErr w:type="spellEnd"/>
      <w:r w:rsidRPr="00910843">
        <w:rPr>
          <w:rFonts w:ascii="Times New Roman" w:hAnsi="Times New Roman" w:cs="Times New Roman"/>
          <w:sz w:val="24"/>
        </w:rPr>
        <w:t xml:space="preserve"> = tentacle.    </w:t>
      </w:r>
    </w:p>
    <w:p w14:paraId="2A019E59" w14:textId="77777777" w:rsidR="000907BF" w:rsidRDefault="000907BF" w:rsidP="00910843">
      <w:pPr>
        <w:spacing w:line="360" w:lineRule="auto"/>
        <w:rPr>
          <w:rFonts w:ascii="Times New Roman" w:hAnsi="Times New Roman" w:cs="Times New Roman"/>
          <w:sz w:val="24"/>
        </w:rPr>
      </w:pPr>
    </w:p>
    <w:p w14:paraId="1B248B62" w14:textId="77777777" w:rsidR="000907BF" w:rsidRPr="00910843" w:rsidRDefault="000907BF" w:rsidP="00910843">
      <w:pPr>
        <w:spacing w:line="360" w:lineRule="auto"/>
        <w:rPr>
          <w:rFonts w:ascii="Times New Roman" w:hAnsi="Times New Roman" w:cs="Times New Roman"/>
          <w:sz w:val="24"/>
        </w:rPr>
      </w:pPr>
      <w:r w:rsidRPr="000907BF">
        <w:rPr>
          <w:rFonts w:ascii="Times New Roman" w:hAnsi="Times New Roman" w:cs="Times New Roman"/>
          <w:b/>
          <w:sz w:val="24"/>
        </w:rPr>
        <w:t>Figure 7.</w:t>
      </w:r>
      <w:r>
        <w:rPr>
          <w:rFonts w:ascii="Times New Roman" w:hAnsi="Times New Roman" w:cs="Times New Roman"/>
          <w:sz w:val="24"/>
        </w:rPr>
        <w:t xml:space="preserve"> Phylogenetic analysis of the three opsins.</w:t>
      </w:r>
    </w:p>
    <w:p w14:paraId="6403FA47" w14:textId="77777777" w:rsidR="00910843" w:rsidRDefault="00910843" w:rsidP="000C5D54">
      <w:pPr>
        <w:spacing w:line="360" w:lineRule="auto"/>
        <w:rPr>
          <w:rFonts w:ascii="Times New Roman" w:hAnsi="Times New Roman" w:cs="Times New Roman"/>
          <w:sz w:val="24"/>
        </w:rPr>
      </w:pPr>
    </w:p>
    <w:p w14:paraId="07A5612B" w14:textId="77777777" w:rsidR="000C5D54" w:rsidRDefault="000C5D54" w:rsidP="000C5D5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6E8D6D42" w14:textId="77777777" w:rsidR="00D81AB9" w:rsidRDefault="00D81AB9" w:rsidP="000B5427">
      <w:pPr>
        <w:spacing w:line="360" w:lineRule="auto"/>
        <w:rPr>
          <w:rFonts w:ascii="Times New Roman" w:hAnsi="Times New Roman" w:cs="Times New Roman"/>
          <w:sz w:val="24"/>
        </w:rPr>
      </w:pPr>
    </w:p>
    <w:p w14:paraId="42A5777C" w14:textId="77777777" w:rsidR="00D81AB9" w:rsidRDefault="00D81AB9" w:rsidP="000B5427">
      <w:pPr>
        <w:spacing w:line="360" w:lineRule="auto"/>
        <w:rPr>
          <w:rFonts w:ascii="Times New Roman" w:hAnsi="Times New Roman" w:cs="Times New Roman"/>
          <w:sz w:val="24"/>
        </w:rPr>
      </w:pPr>
    </w:p>
    <w:p w14:paraId="76912449" w14:textId="77777777" w:rsidR="00A368F8" w:rsidRPr="00A368F8" w:rsidRDefault="00D81AB9" w:rsidP="00A368F8">
      <w:pPr>
        <w:pStyle w:val="EndNoteBibliographyTitle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A368F8" w:rsidRPr="00A368F8">
        <w:t>Reference list</w:t>
      </w:r>
    </w:p>
    <w:p w14:paraId="198B9B68" w14:textId="77777777" w:rsidR="00A368F8" w:rsidRPr="00A368F8" w:rsidRDefault="00A368F8" w:rsidP="00A368F8">
      <w:pPr>
        <w:pStyle w:val="EndNoteBibliographyTitle"/>
      </w:pPr>
    </w:p>
    <w:p w14:paraId="4771EF3D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Bielecki, J., Zaharoff, A., Leung, N., Garm, A. and Oakley, T. H.</w:t>
      </w:r>
      <w:r w:rsidRPr="00A368F8">
        <w:t xml:space="preserve"> (2014). The cubozoan visual system utilizes several opsins. </w:t>
      </w:r>
      <w:r w:rsidRPr="00A368F8">
        <w:rPr>
          <w:i/>
        </w:rPr>
        <w:t>PLoS ONE</w:t>
      </w:r>
      <w:r w:rsidRPr="00A368F8">
        <w:t xml:space="preserve"> </w:t>
      </w:r>
      <w:r w:rsidRPr="00A368F8">
        <w:rPr>
          <w:b/>
        </w:rPr>
        <w:t>9</w:t>
      </w:r>
      <w:r w:rsidRPr="00A368F8">
        <w:t>, 1-9.</w:t>
      </w:r>
    </w:p>
    <w:p w14:paraId="419CA837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Döring, C. C., Kumer, S., Tumu, S. C., Kourtesis, I. and Hausen, H.</w:t>
      </w:r>
      <w:r w:rsidRPr="00A368F8">
        <w:t xml:space="preserve"> (2020). The visual pigment xenopsin is widespread in protostome eyes and impacts the view on eye evolution. </w:t>
      </w:r>
      <w:r w:rsidRPr="00A368F8">
        <w:rPr>
          <w:i/>
        </w:rPr>
        <w:t>eLife</w:t>
      </w:r>
      <w:r w:rsidRPr="00A368F8">
        <w:t xml:space="preserve"> </w:t>
      </w:r>
      <w:r w:rsidRPr="00A368F8">
        <w:rPr>
          <w:b/>
        </w:rPr>
        <w:t>9:e55193</w:t>
      </w:r>
      <w:r w:rsidRPr="00A368F8">
        <w:t>, DOI: 10.7554/eLife.55193.</w:t>
      </w:r>
    </w:p>
    <w:p w14:paraId="0B65496F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Ekström, P., Garm, A., Pålsson, J., Vihtlec, T. and Nilsson, D. E.</w:t>
      </w:r>
      <w:r w:rsidRPr="00A368F8">
        <w:t xml:space="preserve"> (2008). Immunohistochemical evidence for several photosystems in box jellyfish using opsin-antibodies. </w:t>
      </w:r>
      <w:r w:rsidRPr="00A368F8">
        <w:rPr>
          <w:i/>
        </w:rPr>
        <w:t>Cell and Tissue Research</w:t>
      </w:r>
      <w:r w:rsidRPr="00A368F8">
        <w:t xml:space="preserve"> </w:t>
      </w:r>
      <w:r w:rsidRPr="00A368F8">
        <w:rPr>
          <w:b/>
        </w:rPr>
        <w:t>333</w:t>
      </w:r>
      <w:r w:rsidRPr="00A368F8">
        <w:t>, 115-124.</w:t>
      </w:r>
    </w:p>
    <w:p w14:paraId="01E224DF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Garm, A., Anderson, F. and Nilsson, D. E.</w:t>
      </w:r>
      <w:r w:rsidRPr="00A368F8">
        <w:t xml:space="preserve"> (2008). Unique structure and optics of the lesser eyes of the box jellyfish </w:t>
      </w:r>
      <w:r w:rsidRPr="00A368F8">
        <w:rPr>
          <w:i/>
        </w:rPr>
        <w:t>Tripedalia cystophora</w:t>
      </w:r>
      <w:r w:rsidRPr="00A368F8">
        <w:t xml:space="preserve">. </w:t>
      </w:r>
      <w:r w:rsidRPr="00A368F8">
        <w:rPr>
          <w:i/>
        </w:rPr>
        <w:t>Vision Research</w:t>
      </w:r>
      <w:r w:rsidRPr="00A368F8">
        <w:t xml:space="preserve"> </w:t>
      </w:r>
      <w:r w:rsidRPr="00A368F8">
        <w:rPr>
          <w:b/>
        </w:rPr>
        <w:t>48</w:t>
      </w:r>
      <w:r w:rsidRPr="00A368F8">
        <w:t>, 1061-1073.</w:t>
      </w:r>
    </w:p>
    <w:p w14:paraId="1E64F07C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Garm, A., Coates, M. M., Seymour, J., Gad, R. and Nilsson, D. E.</w:t>
      </w:r>
      <w:r w:rsidRPr="00A368F8">
        <w:t xml:space="preserve"> (2007). The lens eyes of the box jellyfish </w:t>
      </w:r>
      <w:r w:rsidRPr="00A368F8">
        <w:rPr>
          <w:i/>
        </w:rPr>
        <w:t>Tripedalia cystophora</w:t>
      </w:r>
      <w:r w:rsidRPr="00A368F8">
        <w:t xml:space="preserve"> and </w:t>
      </w:r>
      <w:r w:rsidRPr="00A368F8">
        <w:rPr>
          <w:i/>
        </w:rPr>
        <w:t>Chiropsalmus sp.</w:t>
      </w:r>
      <w:r w:rsidRPr="00A368F8">
        <w:t xml:space="preserve"> are slow and color-blind. </w:t>
      </w:r>
      <w:r w:rsidRPr="00A368F8">
        <w:rPr>
          <w:i/>
        </w:rPr>
        <w:t>Journal of Comparative Physiology A</w:t>
      </w:r>
      <w:r w:rsidRPr="00A368F8">
        <w:t xml:space="preserve"> </w:t>
      </w:r>
      <w:r w:rsidRPr="00A368F8">
        <w:rPr>
          <w:b/>
        </w:rPr>
        <w:t>193</w:t>
      </w:r>
      <w:r w:rsidRPr="00A368F8">
        <w:t>, 547-557.</w:t>
      </w:r>
    </w:p>
    <w:p w14:paraId="192727A2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Garm, A. and Ekström, P.</w:t>
      </w:r>
      <w:r w:rsidRPr="00A368F8">
        <w:t xml:space="preserve"> (2010). Evidence for multiple photosystems in jellyfish. </w:t>
      </w:r>
      <w:r w:rsidRPr="00A368F8">
        <w:rPr>
          <w:i/>
        </w:rPr>
        <w:t>International Review of Cell and Molecular Biology</w:t>
      </w:r>
      <w:r w:rsidRPr="00A368F8">
        <w:t xml:space="preserve"> </w:t>
      </w:r>
      <w:r w:rsidRPr="00A368F8">
        <w:rPr>
          <w:b/>
        </w:rPr>
        <w:t>280</w:t>
      </w:r>
      <w:r w:rsidRPr="00A368F8">
        <w:t>, 41-78.</w:t>
      </w:r>
    </w:p>
    <w:p w14:paraId="36F5E4A0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Garm, A., Oskarsson, M. and Nilsson, D. E.</w:t>
      </w:r>
      <w:r w:rsidRPr="00A368F8">
        <w:t xml:space="preserve"> (2011). Box jellyfish use terrestrial visual cues for navigation. </w:t>
      </w:r>
      <w:r w:rsidRPr="00A368F8">
        <w:rPr>
          <w:i/>
        </w:rPr>
        <w:t>Current Biology</w:t>
      </w:r>
      <w:r w:rsidRPr="00A368F8">
        <w:t xml:space="preserve"> </w:t>
      </w:r>
      <w:r w:rsidRPr="00A368F8">
        <w:rPr>
          <w:b/>
        </w:rPr>
        <w:t>21</w:t>
      </w:r>
      <w:r w:rsidRPr="00A368F8">
        <w:t>, 798-803.</w:t>
      </w:r>
    </w:p>
    <w:p w14:paraId="288557F3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Koyanagi, M., Takano, K., Tsukamoto, H., Ohtsu, K., Tokunaga, F. and Terakita, A.</w:t>
      </w:r>
      <w:r w:rsidRPr="00A368F8">
        <w:t xml:space="preserve"> (2008). Jellyfish vision starts with cAMP signaling mediated by opsin-Gs cascade. </w:t>
      </w:r>
      <w:r w:rsidRPr="00A368F8">
        <w:rPr>
          <w:i/>
        </w:rPr>
        <w:t>Proceedings of the National Academy of Sciences U. S. A</w:t>
      </w:r>
      <w:r w:rsidRPr="00A368F8">
        <w:t xml:space="preserve"> </w:t>
      </w:r>
      <w:r w:rsidRPr="00A368F8">
        <w:rPr>
          <w:b/>
        </w:rPr>
        <w:t>105</w:t>
      </w:r>
      <w:r w:rsidRPr="00A368F8">
        <w:t>, 15576-15580.</w:t>
      </w:r>
    </w:p>
    <w:p w14:paraId="237C9012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Land, M. F. and Nilsson, D. E.</w:t>
      </w:r>
      <w:r w:rsidRPr="00A368F8">
        <w:t xml:space="preserve"> (2012). Animal eyes. Oxford: Oxford University Press.</w:t>
      </w:r>
    </w:p>
    <w:p w14:paraId="01054E28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Macias-Munez, A., Murad, R. and Mortazavi, A.</w:t>
      </w:r>
      <w:r w:rsidRPr="00A368F8">
        <w:t xml:space="preserve"> (2019). Molecular evolution and expression of opsin genes in </w:t>
      </w:r>
      <w:r w:rsidRPr="00A368F8">
        <w:rPr>
          <w:i/>
        </w:rPr>
        <w:t>Hydra vulgaris</w:t>
      </w:r>
      <w:r w:rsidRPr="00A368F8">
        <w:t xml:space="preserve">. </w:t>
      </w:r>
      <w:r w:rsidRPr="00A368F8">
        <w:rPr>
          <w:i/>
        </w:rPr>
        <w:t>BMC genomics</w:t>
      </w:r>
      <w:r w:rsidRPr="00A368F8">
        <w:t xml:space="preserve"> </w:t>
      </w:r>
      <w:r w:rsidRPr="00A368F8">
        <w:rPr>
          <w:b/>
        </w:rPr>
        <w:t>20</w:t>
      </w:r>
      <w:r w:rsidRPr="00A368F8">
        <w:t>, 1-19.</w:t>
      </w:r>
    </w:p>
    <w:p w14:paraId="6B900378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Michaela, L., Pergner, J., Kozmikova, I., Fabian, P., Pombinho, A. R., Strnad, H., Paces, J., Vlcek, C., Bartunek, P. and Kozmik, Z.</w:t>
      </w:r>
      <w:r w:rsidRPr="00A368F8">
        <w:t xml:space="preserve"> (2015). Cubozoan genome illuminates functional diversification of opsins and photoreceptor evolution. </w:t>
      </w:r>
      <w:r w:rsidRPr="00A368F8">
        <w:rPr>
          <w:i/>
        </w:rPr>
        <w:t>Scientific Reports</w:t>
      </w:r>
      <w:r w:rsidRPr="00A368F8">
        <w:t xml:space="preserve"> </w:t>
      </w:r>
      <w:r w:rsidRPr="00A368F8">
        <w:rPr>
          <w:b/>
        </w:rPr>
        <w:t>5</w:t>
      </w:r>
      <w:r w:rsidRPr="00A368F8">
        <w:t>, 1-18.</w:t>
      </w:r>
    </w:p>
    <w:p w14:paraId="30DCB161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Nielsen, S. K. D., Koch, T. L., Wiisbye, S., Grimmelikhuijzen, C. J. P. and Garm, A.</w:t>
      </w:r>
      <w:r w:rsidRPr="00A368F8">
        <w:t xml:space="preserve"> (2019). Neuropeptide expression in the box jellyfish Tripedalia cystophora—New insights into the complexity of a “simple” nervous system. </w:t>
      </w:r>
      <w:r w:rsidRPr="00A368F8">
        <w:rPr>
          <w:i/>
        </w:rPr>
        <w:t>Journal of Comparative Neurology</w:t>
      </w:r>
      <w:r w:rsidRPr="00A368F8">
        <w:t xml:space="preserve"> </w:t>
      </w:r>
      <w:r w:rsidRPr="00A368F8">
        <w:rPr>
          <w:b/>
        </w:rPr>
        <w:t>529</w:t>
      </w:r>
      <w:r w:rsidRPr="00A368F8">
        <w:t>, 2865-2882.</w:t>
      </w:r>
    </w:p>
    <w:p w14:paraId="5312C3E0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Nilsson, D. E., Gislén, L., Coates, M. M., Skogh, C. and Garm, A.</w:t>
      </w:r>
      <w:r w:rsidRPr="00A368F8">
        <w:t xml:space="preserve"> (2005). Advanced optics in a jellyfish eye. </w:t>
      </w:r>
      <w:r w:rsidRPr="00A368F8">
        <w:rPr>
          <w:i/>
        </w:rPr>
        <w:t>Nature</w:t>
      </w:r>
      <w:r w:rsidRPr="00A368F8">
        <w:t xml:space="preserve"> </w:t>
      </w:r>
      <w:r w:rsidRPr="00A368F8">
        <w:rPr>
          <w:b/>
        </w:rPr>
        <w:t>435</w:t>
      </w:r>
      <w:r w:rsidRPr="00A368F8">
        <w:t>, 201-205.</w:t>
      </w:r>
    </w:p>
    <w:p w14:paraId="0A3F2893" w14:textId="77777777" w:rsidR="00A368F8" w:rsidRPr="00A368F8" w:rsidRDefault="00A368F8" w:rsidP="00A368F8">
      <w:pPr>
        <w:pStyle w:val="EndNoteBibliography"/>
        <w:spacing w:after="0"/>
      </w:pPr>
      <w:r w:rsidRPr="00A368F8">
        <w:lastRenderedPageBreak/>
        <w:tab/>
      </w:r>
      <w:r w:rsidRPr="00A368F8">
        <w:rPr>
          <w:b/>
        </w:rPr>
        <w:t>O'Connor, M., Garm, A., Hart, N. S., Nilsson, D. E., Ekström, P., Skogh, C. and Marshall, J. N.</w:t>
      </w:r>
      <w:r w:rsidRPr="00A368F8">
        <w:t xml:space="preserve"> (2010). Visual pigments of the box jellyfish species </w:t>
      </w:r>
      <w:r w:rsidRPr="00A368F8">
        <w:rPr>
          <w:i/>
        </w:rPr>
        <w:t>Chiropsella bronzie</w:t>
      </w:r>
      <w:r w:rsidRPr="00A368F8">
        <w:t xml:space="preserve">. </w:t>
      </w:r>
      <w:r w:rsidRPr="00A368F8">
        <w:rPr>
          <w:i/>
        </w:rPr>
        <w:t>Philosophical Transactions of the Royal Society London</w:t>
      </w:r>
      <w:r w:rsidRPr="00A368F8">
        <w:t xml:space="preserve"> </w:t>
      </w:r>
      <w:r w:rsidRPr="00A368F8">
        <w:rPr>
          <w:b/>
        </w:rPr>
        <w:t>277</w:t>
      </w:r>
      <w:r w:rsidRPr="00A368F8">
        <w:t>, 1843-1848.</w:t>
      </w:r>
    </w:p>
    <w:p w14:paraId="6084BCD8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Picciani, N., Kerlin, J. R., Sierra, N., Swafford, A. J. M., Ramirez, M. D., Roberts, N. G., Cannon, J. T., Daly, M. and Oakley, T. H.</w:t>
      </w:r>
      <w:r w:rsidRPr="00A368F8">
        <w:t xml:space="preserve"> (2018). Prolific Origination of Eyes in Cnidaria With Co-Option of Non-Visual Opsins. </w:t>
      </w:r>
      <w:r w:rsidRPr="00A368F8">
        <w:rPr>
          <w:i/>
        </w:rPr>
        <w:t>Current Biology</w:t>
      </w:r>
      <w:r w:rsidRPr="00A368F8">
        <w:t xml:space="preserve"> </w:t>
      </w:r>
      <w:r w:rsidRPr="00A368F8">
        <w:rPr>
          <w:b/>
        </w:rPr>
        <w:t>28</w:t>
      </w:r>
      <w:r w:rsidRPr="00A368F8">
        <w:t>, 2413-2419.</w:t>
      </w:r>
    </w:p>
    <w:p w14:paraId="3B977F59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Shichida, Y. and Matsuyama, T.</w:t>
      </w:r>
      <w:r w:rsidRPr="00A368F8">
        <w:t xml:space="preserve"> (2009). </w:t>
      </w:r>
      <w:r w:rsidRPr="00A368F8">
        <w:rPr>
          <w:rFonts w:ascii="Times New Roman" w:hAnsi="Times New Roman" w:cs="Times New Roman"/>
        </w:rPr>
        <w:t>Evolution of opsins and phototransduction</w:t>
      </w:r>
      <w:r w:rsidRPr="00A368F8">
        <w:t xml:space="preserve">. </w:t>
      </w:r>
      <w:r w:rsidRPr="00A368F8">
        <w:rPr>
          <w:i/>
        </w:rPr>
        <w:t>Philosophical Transactions of the Royal Society London</w:t>
      </w:r>
      <w:r w:rsidRPr="00A368F8">
        <w:t xml:space="preserve"> </w:t>
      </w:r>
      <w:r w:rsidRPr="00A368F8">
        <w:rPr>
          <w:b/>
        </w:rPr>
        <w:t>364</w:t>
      </w:r>
      <w:r w:rsidRPr="00A368F8">
        <w:t>, 2881-2895.</w:t>
      </w:r>
    </w:p>
    <w:p w14:paraId="1FC5C2B6" w14:textId="77777777" w:rsidR="00A368F8" w:rsidRPr="00A368F8" w:rsidRDefault="00A368F8" w:rsidP="00A368F8">
      <w:pPr>
        <w:pStyle w:val="EndNoteBibliography"/>
        <w:spacing w:after="0"/>
      </w:pPr>
      <w:r w:rsidRPr="00A368F8">
        <w:tab/>
      </w:r>
      <w:r w:rsidRPr="00A368F8">
        <w:rPr>
          <w:b/>
        </w:rPr>
        <w:t>Suga, H., Schmid, V. and Gehring, W. J.</w:t>
      </w:r>
      <w:r w:rsidRPr="00A368F8">
        <w:t xml:space="preserve"> (2008). Evolution and functional diversity of jellyfish opsins. </w:t>
      </w:r>
      <w:r w:rsidRPr="00A368F8">
        <w:rPr>
          <w:i/>
        </w:rPr>
        <w:t>Current Biology</w:t>
      </w:r>
      <w:r w:rsidRPr="00A368F8">
        <w:t xml:space="preserve"> </w:t>
      </w:r>
      <w:r w:rsidRPr="00A368F8">
        <w:rPr>
          <w:b/>
        </w:rPr>
        <w:t>18</w:t>
      </w:r>
      <w:r w:rsidRPr="00A368F8">
        <w:t>, 51-55.</w:t>
      </w:r>
    </w:p>
    <w:p w14:paraId="2737DFA8" w14:textId="77777777" w:rsidR="00A368F8" w:rsidRPr="00A368F8" w:rsidRDefault="00A368F8" w:rsidP="00A368F8">
      <w:pPr>
        <w:pStyle w:val="EndNoteBibliography"/>
      </w:pPr>
      <w:r w:rsidRPr="00A368F8">
        <w:tab/>
      </w:r>
      <w:r w:rsidRPr="00A368F8">
        <w:rPr>
          <w:b/>
        </w:rPr>
        <w:t>Vöcking, O., Kourtesis, I., Tumu, S. C. and Hausen, H.</w:t>
      </w:r>
      <w:r w:rsidRPr="00A368F8">
        <w:t xml:space="preserve"> (2017). Co-expression of xenopsin and rhabdomeric opsin in photoreceptors bearing microvilli and cilia. </w:t>
      </w:r>
      <w:r w:rsidRPr="00A368F8">
        <w:rPr>
          <w:i/>
        </w:rPr>
        <w:t>eLife</w:t>
      </w:r>
      <w:r w:rsidRPr="00A368F8">
        <w:t xml:space="preserve"> </w:t>
      </w:r>
      <w:r w:rsidRPr="00A368F8">
        <w:rPr>
          <w:b/>
        </w:rPr>
        <w:t>6:e23435</w:t>
      </w:r>
      <w:r w:rsidRPr="00A368F8">
        <w:t>.</w:t>
      </w:r>
    </w:p>
    <w:p w14:paraId="3E57BB1C" w14:textId="1812E069" w:rsidR="000C5D54" w:rsidRPr="004C453B" w:rsidRDefault="00D81AB9" w:rsidP="000B542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sectPr w:rsidR="000C5D54" w:rsidRPr="004C453B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10-18T11:41:00Z" w:initials="MOU">
    <w:p w14:paraId="6CD4CC22" w14:textId="6C83A184" w:rsidR="001C5073" w:rsidRDefault="001C5073">
      <w:pPr>
        <w:pStyle w:val="CommentText"/>
      </w:pPr>
      <w:r>
        <w:rPr>
          <w:rStyle w:val="CommentReference"/>
        </w:rPr>
        <w:annotationRef/>
      </w:r>
      <w:r>
        <w:t>I’m not sure it is best to call these novel, since the sequences were known before</w:t>
      </w:r>
    </w:p>
  </w:comment>
  <w:comment w:id="4" w:author="Microsoft Office User" w:date="2021-10-18T11:42:00Z" w:initials="MOU">
    <w:p w14:paraId="3FBAB460" w14:textId="0D8F1426" w:rsidR="001C5073" w:rsidRDefault="001C5073">
      <w:pPr>
        <w:pStyle w:val="CommentText"/>
      </w:pPr>
      <w:r>
        <w:rPr>
          <w:rStyle w:val="CommentReference"/>
        </w:rPr>
        <w:annotationRef/>
      </w:r>
      <w:r>
        <w:t xml:space="preserve">Add citation to </w:t>
      </w:r>
      <w:proofErr w:type="spellStart"/>
      <w:r>
        <w:t>Salvini-Plawen</w:t>
      </w:r>
      <w:proofErr w:type="spellEnd"/>
      <w:r>
        <w:t xml:space="preserve"> and Mayr, 1977; perhaps</w:t>
      </w:r>
    </w:p>
  </w:comment>
  <w:comment w:id="7" w:author="Microsoft Office User" w:date="2021-10-18T11:43:00Z" w:initials="MOU">
    <w:p w14:paraId="5D7B3D9A" w14:textId="0BF63309" w:rsidR="001C5073" w:rsidRDefault="001C5073">
      <w:pPr>
        <w:pStyle w:val="CommentText"/>
      </w:pPr>
      <w:r>
        <w:rPr>
          <w:rStyle w:val="CommentReference"/>
        </w:rPr>
        <w:annotationRef/>
      </w:r>
      <w:r>
        <w:t xml:space="preserve">Also add Alan Collins paper on </w:t>
      </w:r>
      <w:proofErr w:type="spellStart"/>
      <w:r>
        <w:t>staurozoa</w:t>
      </w:r>
      <w:proofErr w:type="spellEnd"/>
    </w:p>
  </w:comment>
  <w:comment w:id="10" w:author="Microsoft Office User" w:date="2021-10-18T11:45:00Z" w:initials="MOU">
    <w:p w14:paraId="0BB255EE" w14:textId="6FE7E473" w:rsidR="001C5073" w:rsidRDefault="001C5073">
      <w:pPr>
        <w:pStyle w:val="CommentText"/>
      </w:pPr>
      <w:r>
        <w:rPr>
          <w:rStyle w:val="CommentReference"/>
        </w:rPr>
        <w:annotationRef/>
      </w:r>
      <w:r>
        <w:t>We showed sponge larval eyes probably use cryptochrome, not opsin</w:t>
      </w:r>
    </w:p>
  </w:comment>
  <w:comment w:id="11" w:author="Microsoft Office User" w:date="2021-10-18T11:45:00Z" w:initials="MOU">
    <w:p w14:paraId="75CD04C0" w14:textId="3E8D82BC" w:rsidR="001C5073" w:rsidRDefault="001C5073">
      <w:pPr>
        <w:pStyle w:val="CommentText"/>
      </w:pPr>
      <w:r>
        <w:rPr>
          <w:rStyle w:val="CommentReference"/>
        </w:rPr>
        <w:annotationRef/>
      </w:r>
      <w:r>
        <w:t>This is not true; we showed that there were 9 clades of opsins present at the common ancestor of Bilaterians</w:t>
      </w:r>
    </w:p>
  </w:comment>
  <w:comment w:id="18" w:author="Anders Lydik Garm" w:date="2021-10-14T13:58:00Z" w:initials="ALG">
    <w:p w14:paraId="4DD61DD5" w14:textId="77777777" w:rsidR="0088750F" w:rsidRDefault="0088750F">
      <w:pPr>
        <w:pStyle w:val="CommentText"/>
      </w:pPr>
      <w:r>
        <w:rPr>
          <w:rStyle w:val="CommentReference"/>
        </w:rPr>
        <w:annotationRef/>
      </w:r>
      <w:r>
        <w:t xml:space="preserve">Not sure I am updated enough here – it is a bit messy for me (o: Are </w:t>
      </w:r>
      <w:proofErr w:type="spellStart"/>
      <w:r>
        <w:t>cniopsins</w:t>
      </w:r>
      <w:proofErr w:type="spellEnd"/>
      <w:r>
        <w:t xml:space="preserve"> now an in group in </w:t>
      </w:r>
      <w:proofErr w:type="spellStart"/>
      <w:r>
        <w:t>xenopsins</w:t>
      </w:r>
      <w:proofErr w:type="spellEnd"/>
      <w:r>
        <w:t xml:space="preserve"> or what is the current opinion on the mountain?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D4CC22" w15:done="0"/>
  <w15:commentEx w15:paraId="3FBAB460" w15:done="0"/>
  <w15:commentEx w15:paraId="5D7B3D9A" w15:done="0"/>
  <w15:commentEx w15:paraId="0BB255EE" w15:done="0"/>
  <w15:commentEx w15:paraId="75CD04C0" w15:done="0"/>
  <w15:commentEx w15:paraId="4DD61D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7DBE8" w16cex:dateUtc="2021-10-18T18:41:00Z"/>
  <w16cex:commentExtensible w16cex:durableId="2517DC36" w16cex:dateUtc="2021-10-18T18:42:00Z"/>
  <w16cex:commentExtensible w16cex:durableId="2517DC61" w16cex:dateUtc="2021-10-18T18:43:00Z"/>
  <w16cex:commentExtensible w16cex:durableId="2517DCC2" w16cex:dateUtc="2021-10-18T18:45:00Z"/>
  <w16cex:commentExtensible w16cex:durableId="2517DCEC" w16cex:dateUtc="2021-10-18T1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D4CC22" w16cid:durableId="2517DBE8"/>
  <w16cid:commentId w16cid:paraId="3FBAB460" w16cid:durableId="2517DC36"/>
  <w16cid:commentId w16cid:paraId="5D7B3D9A" w16cid:durableId="2517DC61"/>
  <w16cid:commentId w16cid:paraId="0BB255EE" w16cid:durableId="2517DCC2"/>
  <w16cid:commentId w16cid:paraId="75CD04C0" w16cid:durableId="2517DCEC"/>
  <w16cid:commentId w16cid:paraId="4DD61DD5" w16cid:durableId="2517D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9F317" w14:textId="77777777" w:rsidR="003668BE" w:rsidRDefault="003668BE" w:rsidP="000B5427">
      <w:pPr>
        <w:spacing w:after="0" w:line="240" w:lineRule="auto"/>
      </w:pPr>
      <w:r>
        <w:separator/>
      </w:r>
    </w:p>
  </w:endnote>
  <w:endnote w:type="continuationSeparator" w:id="0">
    <w:p w14:paraId="551D43E5" w14:textId="77777777" w:rsidR="003668BE" w:rsidRDefault="003668BE" w:rsidP="000B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1476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2AA25" w14:textId="4EA6AF5C" w:rsidR="000B5427" w:rsidRDefault="000B54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1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66440D" w14:textId="77777777" w:rsidR="000B5427" w:rsidRDefault="000B5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A8B3C" w14:textId="77777777" w:rsidR="003668BE" w:rsidRDefault="003668BE" w:rsidP="000B5427">
      <w:pPr>
        <w:spacing w:after="0" w:line="240" w:lineRule="auto"/>
      </w:pPr>
      <w:r>
        <w:separator/>
      </w:r>
    </w:p>
  </w:footnote>
  <w:footnote w:type="continuationSeparator" w:id="0">
    <w:p w14:paraId="2217AF87" w14:textId="77777777" w:rsidR="003668BE" w:rsidRDefault="003668BE" w:rsidP="000B542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  <w15:person w15:author="Anders Lydik Garm">
    <w15:presenceInfo w15:providerId="AD" w15:userId="S-1-5-21-1584078763-2279971399-3664282244-480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Exp Biology&lt;/Style&gt;&lt;LeftDelim&gt;{&lt;/LeftDelim&gt;&lt;RightDelim&gt;}&lt;/RightDelim&gt;&lt;FontName&gt;Calibri&lt;/FontName&gt;&lt;FontSize&gt;11&lt;/FontSize&gt;&lt;ReflistTitle&gt;Reference list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eswsv5wdasvwbeaptvp5aa72vfwfe0wa59s&quot;&gt;Cubozoer RM12&lt;record-ids&gt;&lt;item&gt;109&lt;/item&gt;&lt;item&gt;110&lt;/item&gt;&lt;item&gt;240&lt;/item&gt;&lt;item&gt;310&lt;/item&gt;&lt;item&gt;360&lt;/item&gt;&lt;item&gt;371&lt;/item&gt;&lt;item&gt;406&lt;/item&gt;&lt;item&gt;418&lt;/item&gt;&lt;item&gt;425&lt;/item&gt;&lt;item&gt;462&lt;/item&gt;&lt;item&gt;493&lt;/item&gt;&lt;item&gt;534&lt;/item&gt;&lt;item&gt;835&lt;/item&gt;&lt;item&gt;990&lt;/item&gt;&lt;item&gt;1037&lt;/item&gt;&lt;item&gt;1038&lt;/item&gt;&lt;item&gt;1068&lt;/item&gt;&lt;item&gt;1069&lt;/item&gt;&lt;/record-ids&gt;&lt;/item&gt;&lt;/Libraries&gt;"/>
  </w:docVars>
  <w:rsids>
    <w:rsidRoot w:val="00DD6B95"/>
    <w:rsid w:val="00004E19"/>
    <w:rsid w:val="00025C11"/>
    <w:rsid w:val="00061C06"/>
    <w:rsid w:val="00067067"/>
    <w:rsid w:val="000907BF"/>
    <w:rsid w:val="0009240C"/>
    <w:rsid w:val="000B5427"/>
    <w:rsid w:val="000C5D54"/>
    <w:rsid w:val="000D7A86"/>
    <w:rsid w:val="000E17B6"/>
    <w:rsid w:val="000E1836"/>
    <w:rsid w:val="001011A2"/>
    <w:rsid w:val="00167472"/>
    <w:rsid w:val="00186C69"/>
    <w:rsid w:val="00192B95"/>
    <w:rsid w:val="0019381A"/>
    <w:rsid w:val="001A1729"/>
    <w:rsid w:val="001C5073"/>
    <w:rsid w:val="001E614A"/>
    <w:rsid w:val="00263298"/>
    <w:rsid w:val="002843F0"/>
    <w:rsid w:val="00361861"/>
    <w:rsid w:val="003668BE"/>
    <w:rsid w:val="003825B7"/>
    <w:rsid w:val="003C56D8"/>
    <w:rsid w:val="003C6E68"/>
    <w:rsid w:val="003F0874"/>
    <w:rsid w:val="003F7347"/>
    <w:rsid w:val="004215D5"/>
    <w:rsid w:val="00447AB5"/>
    <w:rsid w:val="00460470"/>
    <w:rsid w:val="004C453B"/>
    <w:rsid w:val="00527586"/>
    <w:rsid w:val="005529EC"/>
    <w:rsid w:val="005B125D"/>
    <w:rsid w:val="005C419E"/>
    <w:rsid w:val="005D7D84"/>
    <w:rsid w:val="005E263D"/>
    <w:rsid w:val="00630585"/>
    <w:rsid w:val="00631144"/>
    <w:rsid w:val="00637B73"/>
    <w:rsid w:val="00661E52"/>
    <w:rsid w:val="006B32AB"/>
    <w:rsid w:val="006D0073"/>
    <w:rsid w:val="006E6CD4"/>
    <w:rsid w:val="006F26D4"/>
    <w:rsid w:val="00724604"/>
    <w:rsid w:val="00736229"/>
    <w:rsid w:val="007A63E0"/>
    <w:rsid w:val="007F4185"/>
    <w:rsid w:val="007F49D5"/>
    <w:rsid w:val="008421E0"/>
    <w:rsid w:val="00847F8C"/>
    <w:rsid w:val="00853AC4"/>
    <w:rsid w:val="0085456D"/>
    <w:rsid w:val="00882DAC"/>
    <w:rsid w:val="00885467"/>
    <w:rsid w:val="0088750F"/>
    <w:rsid w:val="008C1F08"/>
    <w:rsid w:val="008D6576"/>
    <w:rsid w:val="00910843"/>
    <w:rsid w:val="009143A6"/>
    <w:rsid w:val="009270EC"/>
    <w:rsid w:val="00956345"/>
    <w:rsid w:val="009614DD"/>
    <w:rsid w:val="00967E43"/>
    <w:rsid w:val="00992047"/>
    <w:rsid w:val="009C64E0"/>
    <w:rsid w:val="00A12220"/>
    <w:rsid w:val="00A34911"/>
    <w:rsid w:val="00A368F8"/>
    <w:rsid w:val="00A70EC9"/>
    <w:rsid w:val="00AB6149"/>
    <w:rsid w:val="00AF0DF4"/>
    <w:rsid w:val="00B006E6"/>
    <w:rsid w:val="00B3129E"/>
    <w:rsid w:val="00B355DD"/>
    <w:rsid w:val="00BD7F88"/>
    <w:rsid w:val="00C10F83"/>
    <w:rsid w:val="00CA5139"/>
    <w:rsid w:val="00CB6C85"/>
    <w:rsid w:val="00CF03D8"/>
    <w:rsid w:val="00D07EBE"/>
    <w:rsid w:val="00D455EE"/>
    <w:rsid w:val="00D6050A"/>
    <w:rsid w:val="00D81AB9"/>
    <w:rsid w:val="00D932ED"/>
    <w:rsid w:val="00D93BBB"/>
    <w:rsid w:val="00DC6DC5"/>
    <w:rsid w:val="00DD6B95"/>
    <w:rsid w:val="00DF735F"/>
    <w:rsid w:val="00E32171"/>
    <w:rsid w:val="00E73AFC"/>
    <w:rsid w:val="00EB5B8F"/>
    <w:rsid w:val="00EC383E"/>
    <w:rsid w:val="00ED070D"/>
    <w:rsid w:val="00F10931"/>
    <w:rsid w:val="00F55DD5"/>
    <w:rsid w:val="00F67072"/>
    <w:rsid w:val="00F86F4E"/>
    <w:rsid w:val="00FA3DC3"/>
    <w:rsid w:val="00FA7D41"/>
    <w:rsid w:val="00FB16DD"/>
    <w:rsid w:val="00F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7B674"/>
  <w15:chartTrackingRefBased/>
  <w15:docId w15:val="{E82C37DB-3CDE-49B8-93E4-061A5475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B95"/>
    <w:rPr>
      <w:color w:val="0563C1" w:themeColor="hyperlink"/>
      <w:u w:val="single"/>
    </w:rPr>
  </w:style>
  <w:style w:type="paragraph" w:customStyle="1" w:styleId="Default">
    <w:name w:val="Default"/>
    <w:rsid w:val="007246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427"/>
  </w:style>
  <w:style w:type="paragraph" w:styleId="Footer">
    <w:name w:val="footer"/>
    <w:basedOn w:val="Normal"/>
    <w:link w:val="FooterChar"/>
    <w:uiPriority w:val="99"/>
    <w:unhideWhenUsed/>
    <w:rsid w:val="000B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427"/>
  </w:style>
  <w:style w:type="paragraph" w:customStyle="1" w:styleId="EndNoteBibliographyTitle">
    <w:name w:val="EndNote Bibliography Title"/>
    <w:basedOn w:val="Normal"/>
    <w:link w:val="EndNoteBibliographyTitleChar"/>
    <w:rsid w:val="00D81AB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81AB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81AB9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81AB9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887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5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0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C5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algarm@bio.ku.dk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5908</Words>
  <Characters>33679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39508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Lydik Garm</dc:creator>
  <cp:keywords/>
  <dc:description/>
  <cp:lastModifiedBy>Microsoft Office User</cp:lastModifiedBy>
  <cp:revision>2</cp:revision>
  <dcterms:created xsi:type="dcterms:W3CDTF">2021-10-26T02:25:00Z</dcterms:created>
  <dcterms:modified xsi:type="dcterms:W3CDTF">2021-10-26T02:25:00Z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